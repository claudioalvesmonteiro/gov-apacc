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F8" w:rsidRDefault="00DE68F8" w:rsidP="00975A4F">
      <w:pPr>
        <w:pStyle w:val="Padro"/>
        <w:spacing w:before="120" w:after="0" w:line="240" w:lineRule="auto"/>
        <w:ind w:right="-135"/>
        <w:jc w:val="center"/>
      </w:pPr>
      <w:r>
        <w:rPr>
          <w:rFonts w:ascii="Times New Roman" w:hAnsi="Times New Roman"/>
          <w:b/>
          <w:bCs/>
          <w:sz w:val="28"/>
          <w:szCs w:val="28"/>
        </w:rPr>
        <w:t>CONSELHO CONSULTIVO DA APA COSTA DOS CORAIS – CONAPAC</w:t>
      </w:r>
    </w:p>
    <w:p w:rsidR="00DE68F8" w:rsidRDefault="00DE68F8" w:rsidP="00975A4F">
      <w:pPr>
        <w:pStyle w:val="Padro"/>
        <w:spacing w:before="120" w:after="0" w:line="24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MEMÓRIA DA 7ª REUNIÃO DO – CONAPAC</w:t>
      </w:r>
    </w:p>
    <w:p w:rsidR="00DE68F8" w:rsidRPr="00455446" w:rsidRDefault="00DE68F8" w:rsidP="00975A4F">
      <w:pPr>
        <w:pStyle w:val="Padro"/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b/>
          <w:bCs/>
          <w:sz w:val="24"/>
          <w:szCs w:val="24"/>
        </w:rPr>
        <w:t xml:space="preserve">DATA: </w:t>
      </w:r>
      <w:r w:rsidRPr="0003009E">
        <w:rPr>
          <w:rFonts w:ascii="Arial" w:hAnsi="Arial" w:cs="Arial"/>
          <w:bCs/>
          <w:sz w:val="24"/>
          <w:szCs w:val="24"/>
        </w:rPr>
        <w:t>10 e 11 de junho de 2013</w:t>
      </w:r>
    </w:p>
    <w:p w:rsidR="00DE68F8" w:rsidRPr="00455446" w:rsidRDefault="00DE68F8" w:rsidP="00975A4F">
      <w:pPr>
        <w:pStyle w:val="Padro"/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b/>
          <w:bCs/>
          <w:sz w:val="24"/>
          <w:szCs w:val="24"/>
        </w:rPr>
        <w:t xml:space="preserve">LOCAL: </w:t>
      </w:r>
      <w:r w:rsidRPr="0003009E">
        <w:rPr>
          <w:rFonts w:ascii="Arial" w:hAnsi="Arial" w:cs="Arial"/>
          <w:bCs/>
          <w:sz w:val="24"/>
          <w:szCs w:val="24"/>
        </w:rPr>
        <w:t>Tamandaré/PE</w:t>
      </w:r>
    </w:p>
    <w:p w:rsidR="00DE68F8" w:rsidRPr="00CE16C0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55446">
        <w:rPr>
          <w:rFonts w:ascii="Arial" w:hAnsi="Arial" w:cs="Arial"/>
          <w:b/>
          <w:bCs/>
          <w:sz w:val="24"/>
          <w:szCs w:val="24"/>
        </w:rPr>
        <w:t xml:space="preserve">CONSELHEIROS PRESENTES: </w:t>
      </w:r>
      <w:r w:rsidRPr="00CE16C0">
        <w:rPr>
          <w:rFonts w:ascii="Arial" w:hAnsi="Arial" w:cs="Arial"/>
          <w:bCs/>
          <w:sz w:val="24"/>
          <w:szCs w:val="24"/>
        </w:rPr>
        <w:t>Paulo Roberto Côrrea de Sousa Junior</w:t>
      </w:r>
      <w:r w:rsidR="009641C9">
        <w:rPr>
          <w:rFonts w:ascii="Arial" w:hAnsi="Arial" w:cs="Arial"/>
          <w:bCs/>
          <w:sz w:val="24"/>
          <w:szCs w:val="24"/>
        </w:rPr>
        <w:t xml:space="preserve"> (presidente)</w:t>
      </w:r>
      <w:r w:rsidRPr="00CE16C0">
        <w:rPr>
          <w:rFonts w:ascii="Arial" w:hAnsi="Arial" w:cs="Arial"/>
          <w:bCs/>
          <w:sz w:val="24"/>
          <w:szCs w:val="24"/>
        </w:rPr>
        <w:t xml:space="preserve">, APACC; Maria de Fátima Silva dos Santos, </w:t>
      </w:r>
      <w:r>
        <w:rPr>
          <w:rFonts w:ascii="Arial" w:hAnsi="Arial" w:cs="Arial"/>
          <w:sz w:val="24"/>
          <w:szCs w:val="24"/>
        </w:rPr>
        <w:t>Prefeitura Municipal de Tamandaré</w:t>
      </w:r>
      <w:r w:rsidRPr="00CE16C0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Gandh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Gouveia, </w:t>
      </w:r>
      <w:r>
        <w:rPr>
          <w:rFonts w:ascii="Arial" w:hAnsi="Arial" w:cs="Arial"/>
          <w:sz w:val="24"/>
          <w:szCs w:val="24"/>
        </w:rPr>
        <w:t>Prefeitura Municipal de São Miguel dos Milagres</w:t>
      </w:r>
      <w:r w:rsidRPr="00CE16C0">
        <w:rPr>
          <w:rFonts w:ascii="Arial" w:hAnsi="Arial" w:cs="Arial"/>
          <w:bCs/>
          <w:sz w:val="24"/>
          <w:szCs w:val="24"/>
        </w:rPr>
        <w:t xml:space="preserve">; João da Silva Mota, </w:t>
      </w:r>
      <w:r>
        <w:rPr>
          <w:rFonts w:ascii="Arial" w:hAnsi="Arial" w:cs="Arial"/>
          <w:sz w:val="24"/>
          <w:szCs w:val="24"/>
        </w:rPr>
        <w:t>Prefeitura Municipal de Porto de Pedras</w:t>
      </w:r>
      <w:r w:rsidRPr="00CE16C0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Antonia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Amorim Alves, </w:t>
      </w:r>
      <w:r>
        <w:rPr>
          <w:rFonts w:ascii="Arial" w:hAnsi="Arial" w:cs="Arial"/>
          <w:sz w:val="24"/>
          <w:szCs w:val="24"/>
        </w:rPr>
        <w:t xml:space="preserve">Prefeitura Municipal de </w:t>
      </w:r>
      <w:proofErr w:type="spellStart"/>
      <w:r>
        <w:rPr>
          <w:rFonts w:ascii="Arial" w:hAnsi="Arial" w:cs="Arial"/>
          <w:sz w:val="24"/>
          <w:szCs w:val="24"/>
        </w:rPr>
        <w:t>Paripueira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Edjanete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Cândido Pereira, </w:t>
      </w:r>
      <w:r>
        <w:rPr>
          <w:rFonts w:ascii="Arial" w:hAnsi="Arial" w:cs="Arial"/>
          <w:sz w:val="24"/>
          <w:szCs w:val="24"/>
        </w:rPr>
        <w:t>Prefeitura Municipal de Maragogi</w:t>
      </w:r>
      <w:r w:rsidRPr="00CE16C0">
        <w:rPr>
          <w:rFonts w:ascii="Arial" w:hAnsi="Arial" w:cs="Arial"/>
          <w:bCs/>
          <w:sz w:val="24"/>
          <w:szCs w:val="24"/>
        </w:rPr>
        <w:t xml:space="preserve">; Teodorico de Almeida Rocha, SPU/AL; Luiz Otávio de Araújo Corrêa, IBAMA/PE; José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Heriberto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Meneses de Lima, CEPENE; Mauro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Maida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, UFPE; Karine Matos Magalhães, UFRPE; Iran Campello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Normande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, CMA;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Darlany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Banedita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C. Sá Rocha, MPA/PE; Paulo Amaro da Silva, Z-21; Amaro José da Silva, Z-15; Bruno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Stefanis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S. Pereira de Oliveira</w:t>
      </w:r>
      <w:proofErr w:type="gramStart"/>
      <w:r w:rsidRPr="00CE16C0">
        <w:rPr>
          <w:rFonts w:ascii="Arial" w:hAnsi="Arial" w:cs="Arial"/>
          <w:bCs/>
          <w:sz w:val="24"/>
          <w:szCs w:val="24"/>
        </w:rPr>
        <w:t>.,</w:t>
      </w:r>
      <w:proofErr w:type="gramEnd"/>
      <w:r w:rsidRPr="00CE16C0">
        <w:rPr>
          <w:rFonts w:ascii="Arial" w:hAnsi="Arial" w:cs="Arial"/>
          <w:bCs/>
          <w:sz w:val="24"/>
          <w:szCs w:val="24"/>
        </w:rPr>
        <w:t xml:space="preserve"> BIOTA-AL; Teófilo Carlos de Albuquerque Filho, ABEVILA; José Maciel dos Santos, UNIMOP; Danilo Marx Nascimento Carvalho, Náutica Ambiental; Alberto Rodrigues, AHMAJA; João Cândido Nogueira, AEJATUR;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Tertuliana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Flávia Cavalcante do Rêgo, ATPB;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Vanderley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Luis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CE16C0">
        <w:rPr>
          <w:rFonts w:ascii="Arial" w:hAnsi="Arial" w:cs="Arial"/>
          <w:bCs/>
          <w:sz w:val="24"/>
          <w:szCs w:val="24"/>
        </w:rPr>
        <w:t>Turatti</w:t>
      </w:r>
      <w:proofErr w:type="spellEnd"/>
      <w:r w:rsidRPr="00CE16C0">
        <w:rPr>
          <w:rFonts w:ascii="Arial" w:hAnsi="Arial" w:cs="Arial"/>
          <w:bCs/>
          <w:sz w:val="24"/>
          <w:szCs w:val="24"/>
        </w:rPr>
        <w:t xml:space="preserve">, AFOTUR; Pedro Augusto Macedo Lins, APACC; </w:t>
      </w:r>
      <w:r>
        <w:rPr>
          <w:rFonts w:ascii="Arial" w:hAnsi="Arial" w:cs="Arial"/>
          <w:bCs/>
          <w:sz w:val="24"/>
          <w:szCs w:val="24"/>
        </w:rPr>
        <w:t>Manoel Alexandre Pedrosa, IRCOS.</w:t>
      </w:r>
    </w:p>
    <w:p w:rsidR="00DE68F8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b/>
          <w:bCs/>
          <w:sz w:val="24"/>
          <w:szCs w:val="24"/>
        </w:rPr>
        <w:t>CONVIDADOS</w:t>
      </w:r>
      <w:r w:rsidRPr="0045544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Talita Pires, AHMAJA; Clemente Coelho Junior, IBB/UPE; Camila </w:t>
      </w:r>
      <w:proofErr w:type="spellStart"/>
      <w:r>
        <w:rPr>
          <w:rFonts w:ascii="Arial" w:hAnsi="Arial" w:cs="Arial"/>
          <w:sz w:val="24"/>
          <w:szCs w:val="24"/>
        </w:rPr>
        <w:t>Keiko</w:t>
      </w:r>
      <w:proofErr w:type="spellEnd"/>
      <w:r>
        <w:rPr>
          <w:rFonts w:ascii="Arial" w:hAnsi="Arial" w:cs="Arial"/>
          <w:sz w:val="24"/>
          <w:szCs w:val="24"/>
        </w:rPr>
        <w:t xml:space="preserve">, SOSMA;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Clerton</w:t>
      </w:r>
      <w:proofErr w:type="spellEnd"/>
      <w:r>
        <w:rPr>
          <w:rFonts w:ascii="Arial" w:hAnsi="Arial" w:cs="Arial"/>
          <w:sz w:val="24"/>
          <w:szCs w:val="24"/>
        </w:rPr>
        <w:t xml:space="preserve"> de Paula Pontes, CEPENE; </w:t>
      </w:r>
      <w:proofErr w:type="spellStart"/>
      <w:r w:rsidR="00110CD5">
        <w:rPr>
          <w:rFonts w:ascii="Arial" w:hAnsi="Arial" w:cs="Arial"/>
          <w:sz w:val="24"/>
          <w:szCs w:val="24"/>
        </w:rPr>
        <w:t>Evelange</w:t>
      </w:r>
      <w:proofErr w:type="spellEnd"/>
      <w:r w:rsidR="00110CD5">
        <w:rPr>
          <w:rFonts w:ascii="Arial" w:hAnsi="Arial" w:cs="Arial"/>
          <w:sz w:val="24"/>
          <w:szCs w:val="24"/>
        </w:rPr>
        <w:t xml:space="preserve"> Silva </w:t>
      </w:r>
      <w:proofErr w:type="spellStart"/>
      <w:r w:rsidR="00110CD5">
        <w:rPr>
          <w:rFonts w:ascii="Arial" w:hAnsi="Arial" w:cs="Arial"/>
          <w:sz w:val="24"/>
          <w:szCs w:val="24"/>
        </w:rPr>
        <w:t>Furtunato</w:t>
      </w:r>
      <w:proofErr w:type="spellEnd"/>
      <w:del w:id="0" w:author="Eduardo" w:date="2013-07-02T15:15:00Z">
        <w:r w:rsidDel="00332ACF">
          <w:rPr>
            <w:rFonts w:ascii="Arial" w:hAnsi="Arial" w:cs="Arial"/>
            <w:sz w:val="24"/>
            <w:szCs w:val="24"/>
          </w:rPr>
          <w:delText>Platini</w:delText>
        </w:r>
      </w:del>
      <w:r>
        <w:rPr>
          <w:rFonts w:ascii="Arial" w:hAnsi="Arial" w:cs="Arial"/>
          <w:sz w:val="24"/>
          <w:szCs w:val="24"/>
        </w:rPr>
        <w:t xml:space="preserve">, ATPB; Beatriz Mesquita, </w:t>
      </w:r>
      <w:proofErr w:type="spellStart"/>
      <w:r>
        <w:rPr>
          <w:rFonts w:ascii="Arial" w:hAnsi="Arial" w:cs="Arial"/>
          <w:sz w:val="24"/>
          <w:szCs w:val="24"/>
        </w:rPr>
        <w:t>Fundaj</w:t>
      </w:r>
      <w:proofErr w:type="spellEnd"/>
      <w:r>
        <w:rPr>
          <w:rFonts w:ascii="Arial" w:hAnsi="Arial" w:cs="Arial"/>
          <w:sz w:val="24"/>
          <w:szCs w:val="24"/>
        </w:rPr>
        <w:t xml:space="preserve">; Eduardo Machado de Almeida, APACC; Claudio Rodrigues Fabi, APACC; Felipe Oliveira dos Santos, REBIO SALTINHO; Jurandir Lucas P de Freitas, Prefeitura Municipal de Tamandaré; </w:t>
      </w:r>
      <w:r w:rsidRPr="00455446">
        <w:rPr>
          <w:rFonts w:ascii="Arial" w:hAnsi="Arial" w:cs="Arial"/>
          <w:sz w:val="24"/>
          <w:szCs w:val="24"/>
        </w:rPr>
        <w:t>Larissa Vila Nova</w:t>
      </w:r>
      <w:r>
        <w:rPr>
          <w:rFonts w:ascii="Arial" w:hAnsi="Arial" w:cs="Arial"/>
          <w:sz w:val="24"/>
          <w:szCs w:val="24"/>
        </w:rPr>
        <w:t>, Náutica Ambiental.</w:t>
      </w:r>
    </w:p>
    <w:p w:rsidR="00DE68F8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Relatoria da Memoria da 7ª Reunião </w:t>
      </w:r>
      <w:r>
        <w:rPr>
          <w:rFonts w:ascii="Arial" w:hAnsi="Arial" w:cs="Arial"/>
          <w:sz w:val="24"/>
          <w:szCs w:val="24"/>
        </w:rPr>
        <w:t>do CONAPAC</w:t>
      </w:r>
      <w:r w:rsidRPr="00455446">
        <w:rPr>
          <w:rFonts w:ascii="Arial" w:hAnsi="Arial" w:cs="Arial"/>
          <w:sz w:val="24"/>
          <w:szCs w:val="24"/>
        </w:rPr>
        <w:t xml:space="preserve"> – </w:t>
      </w:r>
      <w:r w:rsidR="00D0433D">
        <w:rPr>
          <w:rFonts w:ascii="Arial" w:hAnsi="Arial" w:cs="Arial"/>
          <w:sz w:val="24"/>
          <w:szCs w:val="24"/>
        </w:rPr>
        <w:t>Larissa Vila Nova, Danilo Marx,</w:t>
      </w:r>
      <w:r w:rsidRPr="00455446">
        <w:rPr>
          <w:rFonts w:ascii="Arial" w:hAnsi="Arial" w:cs="Arial"/>
          <w:sz w:val="24"/>
          <w:szCs w:val="24"/>
        </w:rPr>
        <w:t xml:space="preserve"> Eduardo</w:t>
      </w:r>
      <w:r w:rsidR="00D0433D">
        <w:rPr>
          <w:rFonts w:ascii="Arial" w:hAnsi="Arial" w:cs="Arial"/>
          <w:sz w:val="24"/>
          <w:szCs w:val="24"/>
        </w:rPr>
        <w:t xml:space="preserve"> e Paulo</w:t>
      </w:r>
      <w:r w:rsidRPr="00455446">
        <w:rPr>
          <w:rFonts w:ascii="Arial" w:hAnsi="Arial" w:cs="Arial"/>
          <w:sz w:val="24"/>
          <w:szCs w:val="24"/>
        </w:rPr>
        <w:t>.</w:t>
      </w:r>
    </w:p>
    <w:p w:rsidR="009641C9" w:rsidRDefault="009641C9" w:rsidP="00975A4F">
      <w:pPr>
        <w:pStyle w:val="Padro"/>
        <w:spacing w:before="120" w:after="0" w:line="240" w:lineRule="auto"/>
        <w:jc w:val="both"/>
      </w:pPr>
      <w:r w:rsidRPr="009641C9">
        <w:rPr>
          <w:rFonts w:ascii="Arial" w:hAnsi="Arial" w:cs="Arial"/>
          <w:b/>
          <w:sz w:val="24"/>
          <w:szCs w:val="24"/>
        </w:rPr>
        <w:t>PAUTA:</w:t>
      </w:r>
      <w:r w:rsidRPr="009641C9">
        <w:t xml:space="preserve"> 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t>-</w:t>
      </w:r>
      <w:r w:rsidRPr="009641C9">
        <w:rPr>
          <w:rFonts w:ascii="Arial" w:hAnsi="Arial" w:cs="Arial"/>
          <w:sz w:val="24"/>
          <w:szCs w:val="24"/>
        </w:rPr>
        <w:t xml:space="preserve">aprovação da memória da 6ª reunião ordinária; </w:t>
      </w:r>
    </w:p>
    <w:p w:rsidR="009641C9" w:rsidRDefault="009641C9" w:rsidP="009641C9">
      <w:pPr>
        <w:pStyle w:val="Padro"/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-Apresentações</w:t>
      </w:r>
      <w:r w:rsidRPr="009641C9">
        <w:rPr>
          <w:rFonts w:ascii="Arial" w:hAnsi="Arial" w:cs="Arial"/>
          <w:sz w:val="24"/>
          <w:szCs w:val="24"/>
        </w:rPr>
        <w:t xml:space="preserve"> da Fund</w:t>
      </w:r>
      <w:r>
        <w:rPr>
          <w:rFonts w:ascii="Arial" w:hAnsi="Arial" w:cs="Arial"/>
          <w:sz w:val="24"/>
          <w:szCs w:val="24"/>
        </w:rPr>
        <w:t>ação Toyota, SOS Mata Atlântica; APA Costa dos Corais;</w:t>
      </w:r>
      <w:r w:rsidRPr="009641C9">
        <w:rPr>
          <w:rFonts w:ascii="Arial" w:hAnsi="Arial" w:cs="Arial"/>
          <w:sz w:val="24"/>
          <w:szCs w:val="24"/>
        </w:rPr>
        <w:t xml:space="preserve"> IRCOS, Náutica Ambiental, Associação Peixe-boi e Bioma Brasil</w:t>
      </w:r>
      <w:r>
        <w:rPr>
          <w:rFonts w:ascii="Arial" w:hAnsi="Arial" w:cs="Arial"/>
          <w:sz w:val="24"/>
          <w:szCs w:val="24"/>
        </w:rPr>
        <w:t xml:space="preserve"> Disponíveis no </w:t>
      </w:r>
      <w:proofErr w:type="spellStart"/>
      <w:r>
        <w:rPr>
          <w:rFonts w:ascii="Arial" w:hAnsi="Arial" w:cs="Arial"/>
          <w:sz w:val="24"/>
          <w:szCs w:val="24"/>
        </w:rPr>
        <w:t>subsite</w:t>
      </w:r>
      <w:proofErr w:type="spellEnd"/>
      <w:r>
        <w:rPr>
          <w:rFonts w:ascii="Arial" w:hAnsi="Arial" w:cs="Arial"/>
          <w:sz w:val="24"/>
          <w:szCs w:val="24"/>
        </w:rPr>
        <w:t xml:space="preserve"> da APACC: </w:t>
      </w:r>
      <w:hyperlink r:id="rId7" w:history="1">
        <w:r w:rsidRPr="00C47AB8">
          <w:rPr>
            <w:rStyle w:val="Hyperlink"/>
            <w:rFonts w:ascii="Arial" w:hAnsi="Arial" w:cs="Arial"/>
            <w:sz w:val="24"/>
            <w:szCs w:val="24"/>
          </w:rPr>
          <w:t>http://www.icmbio.gov.br/apacostadoscorais</w:t>
        </w:r>
      </w:hyperlink>
      <w:r w:rsidRPr="009641C9">
        <w:rPr>
          <w:rFonts w:ascii="Arial" w:hAnsi="Arial" w:cs="Arial"/>
          <w:sz w:val="24"/>
          <w:szCs w:val="24"/>
        </w:rPr>
        <w:t>/conselho-consultivo/</w:t>
      </w:r>
      <w:r>
        <w:rPr>
          <w:rFonts w:ascii="Arial" w:hAnsi="Arial" w:cs="Arial"/>
          <w:sz w:val="24"/>
          <w:szCs w:val="24"/>
        </w:rPr>
        <w:t xml:space="preserve"> </w:t>
      </w:r>
      <w:r w:rsidRPr="009641C9">
        <w:rPr>
          <w:rFonts w:ascii="Arial" w:hAnsi="Arial" w:cs="Arial"/>
          <w:sz w:val="24"/>
          <w:szCs w:val="24"/>
        </w:rPr>
        <w:t>documentos-e-reunioes.html;</w:t>
      </w:r>
      <w:proofErr w:type="gramStart"/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-</w:t>
      </w:r>
      <w:r w:rsidRPr="009641C9">
        <w:rPr>
          <w:rFonts w:ascii="Arial" w:hAnsi="Arial" w:cs="Arial"/>
          <w:sz w:val="24"/>
          <w:szCs w:val="24"/>
        </w:rPr>
        <w:t>Elaboração do plano de trabalho anual</w:t>
      </w:r>
      <w:r>
        <w:rPr>
          <w:rFonts w:ascii="Arial" w:hAnsi="Arial" w:cs="Arial"/>
          <w:sz w:val="24"/>
          <w:szCs w:val="24"/>
        </w:rPr>
        <w:t>;</w:t>
      </w:r>
      <w:proofErr w:type="gramStart"/>
      <w:r w:rsidRPr="009641C9">
        <w:rPr>
          <w:rFonts w:ascii="Arial" w:hAnsi="Arial" w:cs="Arial"/>
          <w:sz w:val="24"/>
          <w:szCs w:val="24"/>
        </w:rPr>
        <w:t xml:space="preserve">  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>- discussão das câmaras técnicas;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Avaliação Geral do CONAPAC;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641C9">
        <w:rPr>
          <w:rFonts w:ascii="Arial" w:hAnsi="Arial" w:cs="Arial"/>
          <w:sz w:val="24"/>
          <w:szCs w:val="24"/>
        </w:rPr>
        <w:t xml:space="preserve"> Renovação do Conselho</w:t>
      </w:r>
      <w:r>
        <w:rPr>
          <w:rFonts w:ascii="Arial" w:hAnsi="Arial" w:cs="Arial"/>
          <w:sz w:val="24"/>
          <w:szCs w:val="24"/>
        </w:rPr>
        <w:t>;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964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9641C9">
        <w:rPr>
          <w:rFonts w:ascii="Arial" w:hAnsi="Arial" w:cs="Arial"/>
          <w:sz w:val="24"/>
          <w:szCs w:val="24"/>
        </w:rPr>
        <w:t xml:space="preserve">umprimento dos encaminhamentos propostos nesta para a próxima reunião. </w:t>
      </w:r>
    </w:p>
    <w:p w:rsidR="009641C9" w:rsidRDefault="009641C9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40597" w:rsidRDefault="00F40597" w:rsidP="00F40597">
      <w:pPr>
        <w:pStyle w:val="Padro"/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40597" w:rsidRPr="009641C9" w:rsidRDefault="00F40597" w:rsidP="00F40597">
      <w:pPr>
        <w:pStyle w:val="Padro"/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Reunião CONAPAC 10</w:t>
      </w:r>
      <w:r w:rsidRPr="00455446">
        <w:rPr>
          <w:rFonts w:ascii="Arial" w:hAnsi="Arial" w:cs="Arial"/>
          <w:b/>
          <w:sz w:val="24"/>
          <w:szCs w:val="24"/>
        </w:rPr>
        <w:t xml:space="preserve">-06-2013 </w:t>
      </w:r>
    </w:p>
    <w:p w:rsidR="00DE68F8" w:rsidRDefault="00DE68F8" w:rsidP="00975A4F">
      <w:pPr>
        <w:pStyle w:val="Padro"/>
        <w:numPr>
          <w:ilvl w:val="0"/>
          <w:numId w:val="1"/>
        </w:numPr>
        <w:tabs>
          <w:tab w:val="clear" w:pos="720"/>
          <w:tab w:val="num" w:pos="0"/>
        </w:tabs>
        <w:spacing w:before="120"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O analista ambiental do ICMBIO Cláudio Fabi iniciou a reunião, elaborando com os conselheiros um acordo de convivência para organizar a condução dos trabalhos;</w:t>
      </w:r>
    </w:p>
    <w:p w:rsidR="00DE68F8" w:rsidRDefault="00DE68F8" w:rsidP="00975A4F">
      <w:pPr>
        <w:pStyle w:val="Padro"/>
        <w:numPr>
          <w:ilvl w:val="0"/>
          <w:numId w:val="1"/>
        </w:numPr>
        <w:tabs>
          <w:tab w:val="clear" w:pos="720"/>
          <w:tab w:val="num" w:pos="0"/>
        </w:tabs>
        <w:spacing w:before="120"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7BC1">
        <w:rPr>
          <w:rFonts w:ascii="Arial" w:hAnsi="Arial" w:cs="Arial"/>
          <w:sz w:val="24"/>
          <w:szCs w:val="24"/>
        </w:rPr>
        <w:t>A memória da 6ª reunião foi posta em revisão</w:t>
      </w:r>
      <w:r>
        <w:rPr>
          <w:rFonts w:ascii="Arial" w:hAnsi="Arial" w:cs="Arial"/>
          <w:sz w:val="24"/>
          <w:szCs w:val="24"/>
        </w:rPr>
        <w:t xml:space="preserve"> e posteriormente foi aprovada;</w:t>
      </w:r>
    </w:p>
    <w:p w:rsidR="00DE68F8" w:rsidRDefault="00DE68F8" w:rsidP="00975A4F">
      <w:pPr>
        <w:pStyle w:val="Padro"/>
        <w:numPr>
          <w:ilvl w:val="0"/>
          <w:numId w:val="1"/>
        </w:numPr>
        <w:tabs>
          <w:tab w:val="clear" w:pos="720"/>
          <w:tab w:val="num" w:pos="0"/>
        </w:tabs>
        <w:spacing w:before="120"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D27BC1">
        <w:rPr>
          <w:rFonts w:ascii="Arial" w:hAnsi="Arial" w:cs="Arial"/>
          <w:sz w:val="24"/>
          <w:szCs w:val="24"/>
        </w:rPr>
        <w:t xml:space="preserve">Camila </w:t>
      </w:r>
      <w:proofErr w:type="spellStart"/>
      <w:r w:rsidRPr="00D27BC1">
        <w:rPr>
          <w:rFonts w:ascii="Arial" w:hAnsi="Arial" w:cs="Arial"/>
          <w:sz w:val="24"/>
          <w:szCs w:val="24"/>
        </w:rPr>
        <w:t>Keiko</w:t>
      </w:r>
      <w:proofErr w:type="spellEnd"/>
      <w:r w:rsidRPr="00D27BC1">
        <w:rPr>
          <w:rFonts w:ascii="Arial" w:hAnsi="Arial" w:cs="Arial"/>
          <w:sz w:val="24"/>
          <w:szCs w:val="24"/>
        </w:rPr>
        <w:t xml:space="preserve"> iniciou as apresentações com o “Fundo Costa Atlântica” da SOS Mata Atlântica</w:t>
      </w:r>
      <w:r>
        <w:rPr>
          <w:rFonts w:ascii="Arial" w:hAnsi="Arial" w:cs="Arial"/>
          <w:sz w:val="24"/>
          <w:szCs w:val="24"/>
        </w:rPr>
        <w:t xml:space="preserve"> “</w:t>
      </w:r>
      <w:r w:rsidRPr="00924222">
        <w:rPr>
          <w:rFonts w:ascii="Arial" w:hAnsi="Arial" w:cs="Arial"/>
          <w:sz w:val="24"/>
          <w:szCs w:val="24"/>
        </w:rPr>
        <w:t xml:space="preserve">Programa para a Conservação das Zonas Costeiras e Marinhas </w:t>
      </w:r>
      <w:proofErr w:type="gramStart"/>
      <w:r w:rsidRPr="00924222">
        <w:rPr>
          <w:rFonts w:ascii="Arial" w:hAnsi="Arial" w:cs="Arial"/>
          <w:sz w:val="24"/>
          <w:szCs w:val="24"/>
        </w:rPr>
        <w:t>sob influência</w:t>
      </w:r>
      <w:proofErr w:type="gramEnd"/>
      <w:r w:rsidRPr="00924222">
        <w:rPr>
          <w:rFonts w:ascii="Arial" w:hAnsi="Arial" w:cs="Arial"/>
          <w:sz w:val="24"/>
          <w:szCs w:val="24"/>
        </w:rPr>
        <w:t xml:space="preserve"> do Bioma Mata Atlântica</w:t>
      </w:r>
      <w:r>
        <w:rPr>
          <w:rFonts w:ascii="Arial" w:hAnsi="Arial" w:cs="Arial"/>
          <w:sz w:val="24"/>
          <w:szCs w:val="24"/>
        </w:rPr>
        <w:t>”</w:t>
      </w:r>
      <w:r w:rsidRPr="00D27BC1">
        <w:rPr>
          <w:rFonts w:ascii="Arial" w:hAnsi="Arial" w:cs="Arial"/>
          <w:sz w:val="24"/>
          <w:szCs w:val="24"/>
        </w:rPr>
        <w:t>;</w:t>
      </w:r>
    </w:p>
    <w:p w:rsidR="00DE68F8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646FF">
        <w:rPr>
          <w:rFonts w:ascii="Arial" w:hAnsi="Arial" w:cs="Arial"/>
          <w:sz w:val="24"/>
          <w:szCs w:val="24"/>
        </w:rPr>
        <w:t xml:space="preserve">Em 2012 </w:t>
      </w:r>
      <w:r>
        <w:rPr>
          <w:rFonts w:ascii="Arial" w:hAnsi="Arial" w:cs="Arial"/>
          <w:sz w:val="24"/>
          <w:szCs w:val="24"/>
        </w:rPr>
        <w:t xml:space="preserve">foram firmadas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646FF">
        <w:rPr>
          <w:rFonts w:ascii="Arial" w:hAnsi="Arial" w:cs="Arial"/>
          <w:sz w:val="24"/>
          <w:szCs w:val="24"/>
        </w:rPr>
        <w:t xml:space="preserve">parcerias </w:t>
      </w:r>
      <w:r>
        <w:rPr>
          <w:rFonts w:ascii="Arial" w:hAnsi="Arial" w:cs="Arial"/>
          <w:sz w:val="24"/>
          <w:szCs w:val="24"/>
        </w:rPr>
        <w:t>locais</w:t>
      </w:r>
      <w:r w:rsidRPr="004646F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IRCOS, </w:t>
      </w:r>
      <w:r w:rsidRPr="004646FF">
        <w:rPr>
          <w:rFonts w:ascii="Arial" w:hAnsi="Arial" w:cs="Arial"/>
          <w:sz w:val="24"/>
          <w:szCs w:val="24"/>
        </w:rPr>
        <w:t>Associação Peixe-boi</w:t>
      </w:r>
      <w:r>
        <w:rPr>
          <w:rFonts w:ascii="Arial" w:hAnsi="Arial" w:cs="Arial"/>
          <w:sz w:val="24"/>
          <w:szCs w:val="24"/>
        </w:rPr>
        <w:t xml:space="preserve">, </w:t>
      </w:r>
      <w:r w:rsidRPr="004646FF">
        <w:rPr>
          <w:rFonts w:ascii="Arial" w:hAnsi="Arial" w:cs="Arial"/>
          <w:sz w:val="24"/>
          <w:szCs w:val="24"/>
        </w:rPr>
        <w:t>Instituto Bioma Brasil</w:t>
      </w:r>
      <w:r>
        <w:rPr>
          <w:rFonts w:ascii="Arial" w:hAnsi="Arial" w:cs="Arial"/>
          <w:sz w:val="24"/>
          <w:szCs w:val="24"/>
        </w:rPr>
        <w:t xml:space="preserve"> e </w:t>
      </w:r>
      <w:r w:rsidRPr="004646FF">
        <w:rPr>
          <w:rFonts w:ascii="Arial" w:hAnsi="Arial" w:cs="Arial"/>
          <w:sz w:val="24"/>
          <w:szCs w:val="24"/>
        </w:rPr>
        <w:t>Cooperativa Náutica Ambiental</w:t>
      </w:r>
      <w:r>
        <w:rPr>
          <w:rFonts w:ascii="Arial" w:hAnsi="Arial" w:cs="Arial"/>
          <w:sz w:val="24"/>
          <w:szCs w:val="24"/>
        </w:rPr>
        <w:t>. O t</w:t>
      </w:r>
      <w:r w:rsidRPr="004646FF">
        <w:rPr>
          <w:rFonts w:ascii="Arial" w:hAnsi="Arial" w:cs="Arial"/>
          <w:sz w:val="24"/>
          <w:szCs w:val="24"/>
        </w:rPr>
        <w:t>érmino de vigência dos contratos até setembro de 2013</w:t>
      </w:r>
      <w:r>
        <w:rPr>
          <w:rFonts w:ascii="Arial" w:hAnsi="Arial" w:cs="Arial"/>
          <w:sz w:val="24"/>
          <w:szCs w:val="24"/>
        </w:rPr>
        <w:t>.</w:t>
      </w:r>
    </w:p>
    <w:p w:rsidR="00DE68F8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10CD5">
        <w:rPr>
          <w:rFonts w:ascii="Arial" w:hAnsi="Arial" w:cs="Arial"/>
          <w:sz w:val="24"/>
          <w:szCs w:val="24"/>
        </w:rPr>
        <w:t xml:space="preserve">novo </w:t>
      </w:r>
      <w:r>
        <w:rPr>
          <w:rFonts w:ascii="Arial" w:hAnsi="Arial" w:cs="Arial"/>
          <w:sz w:val="24"/>
          <w:szCs w:val="24"/>
        </w:rPr>
        <w:t>processo de seleção será através de E</w:t>
      </w:r>
      <w:r w:rsidRPr="004646FF">
        <w:rPr>
          <w:rFonts w:ascii="Arial" w:hAnsi="Arial" w:cs="Arial"/>
          <w:sz w:val="24"/>
          <w:szCs w:val="24"/>
        </w:rPr>
        <w:t>dital APACC</w:t>
      </w:r>
      <w:r w:rsidR="00110CD5">
        <w:rPr>
          <w:rFonts w:ascii="Arial" w:hAnsi="Arial" w:cs="Arial"/>
          <w:sz w:val="24"/>
          <w:szCs w:val="24"/>
        </w:rPr>
        <w:t>/SOSMA/FTB</w:t>
      </w:r>
      <w:r>
        <w:rPr>
          <w:rFonts w:ascii="Arial" w:hAnsi="Arial" w:cs="Arial"/>
          <w:sz w:val="24"/>
          <w:szCs w:val="24"/>
        </w:rPr>
        <w:t xml:space="preserve">. </w:t>
      </w:r>
      <w:r w:rsidRPr="004646FF">
        <w:rPr>
          <w:rFonts w:ascii="Arial" w:hAnsi="Arial" w:cs="Arial"/>
          <w:sz w:val="24"/>
          <w:szCs w:val="24"/>
        </w:rPr>
        <w:t>Processo competitivo</w:t>
      </w:r>
      <w:r>
        <w:rPr>
          <w:rFonts w:ascii="Arial" w:hAnsi="Arial" w:cs="Arial"/>
          <w:sz w:val="24"/>
          <w:szCs w:val="24"/>
        </w:rPr>
        <w:t>, com per</w:t>
      </w:r>
      <w:r w:rsidRPr="004646FF">
        <w:rPr>
          <w:rFonts w:ascii="Arial" w:hAnsi="Arial" w:cs="Arial"/>
          <w:sz w:val="24"/>
          <w:szCs w:val="24"/>
        </w:rPr>
        <w:t>íodo de aplicação</w:t>
      </w:r>
      <w:r>
        <w:rPr>
          <w:rFonts w:ascii="Arial" w:hAnsi="Arial" w:cs="Arial"/>
          <w:sz w:val="24"/>
          <w:szCs w:val="24"/>
        </w:rPr>
        <w:t xml:space="preserve"> e submetido v</w:t>
      </w:r>
      <w:r w:rsidRPr="004646FF">
        <w:rPr>
          <w:rFonts w:ascii="Arial" w:hAnsi="Arial" w:cs="Arial"/>
          <w:sz w:val="24"/>
          <w:szCs w:val="24"/>
        </w:rPr>
        <w:t>ia sistema gerencial da SOSMA</w:t>
      </w:r>
      <w:r>
        <w:rPr>
          <w:rFonts w:ascii="Arial" w:hAnsi="Arial" w:cs="Arial"/>
          <w:sz w:val="24"/>
          <w:szCs w:val="24"/>
        </w:rPr>
        <w:t xml:space="preserve"> (lançamento em 2013 para início em 20</w:t>
      </w:r>
      <w:r w:rsidR="00110CD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4);</w:t>
      </w:r>
    </w:p>
    <w:p w:rsidR="00DE68F8" w:rsidRPr="004646FF" w:rsidRDefault="00DE68F8" w:rsidP="00975A4F">
      <w:pPr>
        <w:pStyle w:val="Padro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D47D70">
        <w:rPr>
          <w:rFonts w:ascii="Arial" w:hAnsi="Arial" w:cs="Arial"/>
          <w:sz w:val="24"/>
          <w:szCs w:val="24"/>
        </w:rPr>
        <w:t xml:space="preserve">Além dos projetos aprovados via edital haverá as atividades do Plano de Trabalho APACC - </w:t>
      </w:r>
      <w:proofErr w:type="gramStart"/>
      <w:r w:rsidRPr="00D47D70">
        <w:rPr>
          <w:rFonts w:ascii="Arial" w:hAnsi="Arial" w:cs="Arial"/>
          <w:sz w:val="24"/>
          <w:szCs w:val="24"/>
        </w:rPr>
        <w:t>ICMBio</w:t>
      </w:r>
      <w:proofErr w:type="gramEnd"/>
      <w:r w:rsidR="00110CD5">
        <w:rPr>
          <w:rFonts w:ascii="Arial" w:hAnsi="Arial" w:cs="Arial"/>
          <w:sz w:val="24"/>
          <w:szCs w:val="24"/>
        </w:rPr>
        <w:t>.</w:t>
      </w:r>
      <w:ins w:id="1" w:author="José Ulisses Santos" w:date="2013-06-20T10:10:00Z">
        <w:r w:rsidR="00110CD5">
          <w:rPr>
            <w:rFonts w:ascii="Arial" w:hAnsi="Arial" w:cs="Arial"/>
            <w:sz w:val="24"/>
            <w:szCs w:val="24"/>
          </w:rPr>
          <w:t xml:space="preserve"> </w:t>
        </w:r>
      </w:ins>
    </w:p>
    <w:p w:rsidR="00DE68F8" w:rsidRPr="00D27BC1" w:rsidRDefault="00075952" w:rsidP="00975A4F">
      <w:pPr>
        <w:pStyle w:val="Padro"/>
        <w:numPr>
          <w:ilvl w:val="0"/>
          <w:numId w:val="1"/>
        </w:numPr>
        <w:tabs>
          <w:tab w:val="clear" w:pos="720"/>
          <w:tab w:val="num" w:pos="0"/>
        </w:tabs>
        <w:spacing w:before="120"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 </w:t>
      </w:r>
      <w:r w:rsidR="00DE68F8" w:rsidRPr="00D27BC1">
        <w:rPr>
          <w:rFonts w:ascii="Arial" w:hAnsi="Arial" w:cs="Arial"/>
          <w:sz w:val="24"/>
          <w:szCs w:val="24"/>
        </w:rPr>
        <w:t xml:space="preserve">Mauro </w:t>
      </w:r>
      <w:proofErr w:type="spellStart"/>
      <w:r w:rsidR="00DE68F8" w:rsidRPr="00D27BC1">
        <w:rPr>
          <w:rFonts w:ascii="Arial" w:hAnsi="Arial" w:cs="Arial"/>
          <w:sz w:val="24"/>
          <w:szCs w:val="24"/>
        </w:rPr>
        <w:t>Maida</w:t>
      </w:r>
      <w:proofErr w:type="spellEnd"/>
      <w:r w:rsidR="00DE68F8" w:rsidRPr="00D27B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(UFPE) </w:t>
      </w:r>
      <w:r w:rsidR="00DE68F8" w:rsidRPr="00D27BC1">
        <w:rPr>
          <w:rFonts w:ascii="Arial" w:hAnsi="Arial" w:cs="Arial"/>
          <w:sz w:val="24"/>
          <w:szCs w:val="24"/>
        </w:rPr>
        <w:t xml:space="preserve">apresentou os projetos do Instituto Recifes </w:t>
      </w:r>
      <w:proofErr w:type="gramStart"/>
      <w:r w:rsidR="00DE68F8" w:rsidRPr="00D27BC1">
        <w:rPr>
          <w:rFonts w:ascii="Arial" w:hAnsi="Arial" w:cs="Arial"/>
          <w:sz w:val="24"/>
          <w:szCs w:val="24"/>
        </w:rPr>
        <w:t>Costeiros</w:t>
      </w:r>
      <w:proofErr w:type="gramEnd"/>
      <w:r w:rsidR="00DE68F8" w:rsidRPr="00D27BC1">
        <w:rPr>
          <w:rFonts w:ascii="Arial" w:hAnsi="Arial" w:cs="Arial"/>
          <w:sz w:val="24"/>
          <w:szCs w:val="24"/>
        </w:rPr>
        <w:t>, tanto os relacionados com o apoio da FTB e SOSMA, quanto os demai</w:t>
      </w:r>
      <w:r w:rsidR="00DE68F8">
        <w:rPr>
          <w:rFonts w:ascii="Arial" w:hAnsi="Arial" w:cs="Arial"/>
          <w:sz w:val="24"/>
          <w:szCs w:val="24"/>
        </w:rPr>
        <w:t>s projetos</w:t>
      </w:r>
      <w:r w:rsidR="00DE68F8" w:rsidRPr="00D27BC1">
        <w:rPr>
          <w:rFonts w:ascii="Arial" w:hAnsi="Arial" w:cs="Arial"/>
          <w:sz w:val="24"/>
          <w:szCs w:val="24"/>
        </w:rPr>
        <w:t xml:space="preserve">. 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9641C9">
        <w:rPr>
          <w:rFonts w:ascii="Arial" w:hAnsi="Arial" w:cs="Arial"/>
          <w:sz w:val="24"/>
          <w:szCs w:val="24"/>
        </w:rPr>
        <w:t>.</w:t>
      </w:r>
      <w:r w:rsidRPr="00455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Professor </w:t>
      </w:r>
      <w:r w:rsidRPr="00455446">
        <w:rPr>
          <w:rFonts w:ascii="Arial" w:hAnsi="Arial" w:cs="Arial"/>
          <w:sz w:val="24"/>
          <w:szCs w:val="24"/>
        </w:rPr>
        <w:t xml:space="preserve">Clemente </w:t>
      </w:r>
      <w:r w:rsidR="00075952">
        <w:rPr>
          <w:rFonts w:ascii="Arial" w:hAnsi="Arial" w:cs="Arial"/>
          <w:sz w:val="24"/>
          <w:szCs w:val="24"/>
        </w:rPr>
        <w:t xml:space="preserve">Coelho (UPE) </w:t>
      </w:r>
      <w:r>
        <w:rPr>
          <w:rFonts w:ascii="Arial" w:hAnsi="Arial" w:cs="Arial"/>
          <w:sz w:val="24"/>
          <w:szCs w:val="24"/>
        </w:rPr>
        <w:t>apresentou</w:t>
      </w:r>
      <w:r w:rsidRPr="00455446">
        <w:rPr>
          <w:rFonts w:ascii="Arial" w:hAnsi="Arial" w:cs="Arial"/>
          <w:sz w:val="24"/>
          <w:szCs w:val="24"/>
        </w:rPr>
        <w:t xml:space="preserve"> o projeto “Guia Didático – Os mar</w:t>
      </w:r>
      <w:r>
        <w:rPr>
          <w:rFonts w:ascii="Arial" w:hAnsi="Arial" w:cs="Arial"/>
          <w:sz w:val="24"/>
          <w:szCs w:val="24"/>
        </w:rPr>
        <w:t>avilhosos manguezais do Brasil”.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9641C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455446">
        <w:rPr>
          <w:rFonts w:ascii="Arial" w:hAnsi="Arial" w:cs="Arial"/>
          <w:sz w:val="24"/>
          <w:szCs w:val="24"/>
        </w:rPr>
        <w:t xml:space="preserve">Após as devidas apresentações, o momento foi de um </w:t>
      </w:r>
      <w:r w:rsidRPr="00D47D70">
        <w:rPr>
          <w:rFonts w:ascii="Arial" w:hAnsi="Arial" w:cs="Arial"/>
          <w:b/>
          <w:sz w:val="24"/>
          <w:szCs w:val="24"/>
        </w:rPr>
        <w:t>debate</w:t>
      </w:r>
      <w:r w:rsidRPr="00455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plenária </w:t>
      </w:r>
      <w:r w:rsidRPr="00455446">
        <w:rPr>
          <w:rFonts w:ascii="Arial" w:hAnsi="Arial" w:cs="Arial"/>
          <w:sz w:val="24"/>
          <w:szCs w:val="24"/>
        </w:rPr>
        <w:t>com os representantes de projetos apresentados (Bioma Brasil, SOSMA e IRCOS).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Clemente – Afirmou que Independente do projeto ser apoiado pela SOSMA e FTB, haverá ações.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5446">
        <w:rPr>
          <w:rFonts w:ascii="Arial" w:hAnsi="Arial" w:cs="Arial"/>
          <w:sz w:val="24"/>
          <w:szCs w:val="24"/>
        </w:rPr>
        <w:t>Keiko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– A aprovação dos apoios dependerá </w:t>
      </w:r>
      <w:r w:rsidR="00110CD5">
        <w:rPr>
          <w:rFonts w:ascii="Arial" w:hAnsi="Arial" w:cs="Arial"/>
          <w:sz w:val="24"/>
          <w:szCs w:val="24"/>
        </w:rPr>
        <w:t>d</w:t>
      </w:r>
      <w:r w:rsidRPr="00455446">
        <w:rPr>
          <w:rFonts w:ascii="Arial" w:hAnsi="Arial" w:cs="Arial"/>
          <w:sz w:val="24"/>
          <w:szCs w:val="24"/>
        </w:rPr>
        <w:t>as avaliações nos processos de seleção dos projetos.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Clemente – A ideia é atingir o maior numero de municípios na APACC, buscando diversos recursos que possam ajudar a manter o projeto em andamento.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M. – O IRCOS já atuou em capacitação em </w:t>
      </w:r>
      <w:proofErr w:type="spellStart"/>
      <w:r w:rsidRPr="00455446">
        <w:rPr>
          <w:rFonts w:ascii="Arial" w:hAnsi="Arial" w:cs="Arial"/>
          <w:sz w:val="24"/>
          <w:szCs w:val="24"/>
        </w:rPr>
        <w:t>Paripueira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, Tamandaré e Barra de </w:t>
      </w:r>
      <w:proofErr w:type="spellStart"/>
      <w:r w:rsidRPr="00455446">
        <w:rPr>
          <w:rFonts w:ascii="Arial" w:hAnsi="Arial" w:cs="Arial"/>
          <w:sz w:val="24"/>
          <w:szCs w:val="24"/>
        </w:rPr>
        <w:t>Stº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Antônio. Também constatou a evasão dos professores. A ideia foi criar um projeto de lei de capacitação dos educadores, mas o projeto nunca conseguiu ser posto em prática.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Plenária - As publicações de pesquisa serão compartilhadas com os membros do conselho da APACC?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M. – </w:t>
      </w:r>
      <w:proofErr w:type="gramStart"/>
      <w:r w:rsidRPr="00455446">
        <w:rPr>
          <w:rFonts w:ascii="Arial" w:hAnsi="Arial" w:cs="Arial"/>
          <w:sz w:val="24"/>
          <w:szCs w:val="24"/>
        </w:rPr>
        <w:t>A maioria das pesquisas são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de alunos de mestrado de doutorado, e esses trabalhos são publicados.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Eduardo – Através do sistema do </w:t>
      </w:r>
      <w:proofErr w:type="spellStart"/>
      <w:proofErr w:type="gramStart"/>
      <w:r w:rsidRPr="00455446">
        <w:rPr>
          <w:rFonts w:ascii="Arial" w:hAnsi="Arial" w:cs="Arial"/>
          <w:sz w:val="24"/>
          <w:szCs w:val="24"/>
        </w:rPr>
        <w:t>SISBio</w:t>
      </w:r>
      <w:proofErr w:type="spellEnd"/>
      <w:proofErr w:type="gramEnd"/>
      <w:r w:rsidRPr="00455446">
        <w:rPr>
          <w:rFonts w:ascii="Arial" w:hAnsi="Arial" w:cs="Arial"/>
          <w:sz w:val="24"/>
          <w:szCs w:val="24"/>
        </w:rPr>
        <w:t>, a APACC tem o conhecimento e o retorno da pesquisa feita na região da APACC.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lastRenderedPageBreak/>
        <w:t>Mauro M. – Em Tamandaré as boias são feitas com garrafa PET. Em São José o processo de marcação da área passou pela marinha, que informou quanto ao tipo de boias de sinalização (R$30.000,00 cada boia) o que inviabilizou a execução do projeto. A marcação de uma área tem que constar na carta náutica e boias de sinalização náutica. No caso da APACC, não é uma sinalização náutica, já que não há movimentação de grandes embarcações.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Iran – A UFPE ou o IRCOS tem interesse em replicar a ideia da área fechada nos demais municípios?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Mauro M. – A cooperativa tem como parte integrante do projeto criar um roteiro de instalação dessas áreas nos demais municípios. Desde a escolha da área até a demarcação.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Danilo – Cabe-se pensar também que a denuncia pode ser feita na marinha a qualquer momento, por qualquer um quanto </w:t>
      </w:r>
      <w:proofErr w:type="gramStart"/>
      <w:r w:rsidRPr="00455446">
        <w:rPr>
          <w:rFonts w:ascii="Arial" w:hAnsi="Arial" w:cs="Arial"/>
          <w:sz w:val="24"/>
          <w:szCs w:val="24"/>
        </w:rPr>
        <w:t>as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boias existentes em Tamandaré ou nas demais iniciativas.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Plenária - Qual o perfil dos ativos que compõem o fundo de perpetuidade?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5446">
        <w:rPr>
          <w:rFonts w:ascii="Arial" w:hAnsi="Arial" w:cs="Arial"/>
          <w:sz w:val="24"/>
          <w:szCs w:val="24"/>
        </w:rPr>
        <w:t>Keiko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T. -</w:t>
      </w:r>
      <w:proofErr w:type="gramStart"/>
      <w:r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O financeiro poderá responder melhor. </w:t>
      </w:r>
      <w:proofErr w:type="gramStart"/>
      <w:r w:rsidRPr="00455446">
        <w:rPr>
          <w:rFonts w:ascii="Arial" w:hAnsi="Arial" w:cs="Arial"/>
          <w:sz w:val="24"/>
          <w:szCs w:val="24"/>
        </w:rPr>
        <w:t>Me envie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um e-mail e eu encaminho.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Plenária: O que é o Pagamento por Serviços Ambientais – PSA?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Marcelo – Os agentes econômicos da APACC depositem o dinheiro na conta da UNESCO, e a UNESCO gasta encima do plano de manejo estabelecido. A UNESCO atua semelhante </w:t>
      </w:r>
      <w:proofErr w:type="gramStart"/>
      <w:r w:rsidRPr="00455446">
        <w:rPr>
          <w:rFonts w:ascii="Arial" w:hAnsi="Arial" w:cs="Arial"/>
          <w:sz w:val="24"/>
          <w:szCs w:val="24"/>
        </w:rPr>
        <w:t>a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SOSMA. O dinheiro continua sendo sempre privado. Os agentes podem até reaver o dinheiro, caso não concordem com seu uso.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5446">
        <w:rPr>
          <w:rFonts w:ascii="Arial" w:hAnsi="Arial" w:cs="Arial"/>
          <w:sz w:val="24"/>
          <w:szCs w:val="24"/>
        </w:rPr>
        <w:t>Keiko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– Mesmo a FTB tendo o apoio pra 10 anos, caso ela não esteja satisfeita com as ações ela pode retirar o apoio da APACC, pois o dinheiro é privado.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Marcelo – Na </w:t>
      </w:r>
      <w:proofErr w:type="gramStart"/>
      <w:r w:rsidRPr="00455446">
        <w:rPr>
          <w:rFonts w:ascii="Arial" w:hAnsi="Arial" w:cs="Arial"/>
          <w:sz w:val="24"/>
          <w:szCs w:val="24"/>
        </w:rPr>
        <w:t>APACC ,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uma área pública, os agentes privados usam do benefício público (beleza cênica) dê um retorno ao </w:t>
      </w:r>
      <w:r w:rsidR="00110CD5">
        <w:rPr>
          <w:rFonts w:ascii="Arial" w:hAnsi="Arial" w:cs="Arial"/>
          <w:sz w:val="24"/>
          <w:szCs w:val="24"/>
        </w:rPr>
        <w:t>E</w:t>
      </w:r>
      <w:r w:rsidRPr="00455446">
        <w:rPr>
          <w:rFonts w:ascii="Arial" w:hAnsi="Arial" w:cs="Arial"/>
          <w:sz w:val="24"/>
          <w:szCs w:val="24"/>
        </w:rPr>
        <w:t>stado pela manutenção da preservação do bem natural. A ideia é que esse serviço ambiental sirva pra manter a preservação daquele ambiente.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M. – Em Maragogi se paga uma taxa para uso do bem natural, essa taxa ia para o fundo do meio ambiente, e o fundo financiava a policia e agentes de campo. O prefeito iniciou a cobrar o ISS sobre a atividade... </w:t>
      </w:r>
      <w:proofErr w:type="gramStart"/>
      <w:r w:rsidRPr="00455446">
        <w:rPr>
          <w:rFonts w:ascii="Arial" w:hAnsi="Arial" w:cs="Arial"/>
          <w:sz w:val="24"/>
          <w:szCs w:val="24"/>
        </w:rPr>
        <w:t>sendo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cobranças diferentes de acordo com a afinidade, e assim o acordo foi por água a abaixo.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Secretaria Maragogi – Através do numero de saídas (pessoas) é gerado um boleto que ao ser pago no Baco, o dinheiro entra na conta do fundo do meio ambiente (uma conta diferente da prefeitura).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Plenária (</w:t>
      </w:r>
      <w:r w:rsidRPr="00455446">
        <w:rPr>
          <w:rFonts w:ascii="Arial" w:hAnsi="Arial" w:cs="Arial"/>
          <w:sz w:val="24"/>
          <w:szCs w:val="24"/>
        </w:rPr>
        <w:t>Alberto</w:t>
      </w:r>
      <w:r>
        <w:rPr>
          <w:rFonts w:ascii="Arial" w:hAnsi="Arial" w:cs="Arial"/>
          <w:sz w:val="24"/>
          <w:szCs w:val="24"/>
        </w:rPr>
        <w:t xml:space="preserve"> – AHAMAJA)</w:t>
      </w:r>
      <w:r w:rsidRPr="00455446">
        <w:rPr>
          <w:rFonts w:ascii="Arial" w:hAnsi="Arial" w:cs="Arial"/>
          <w:sz w:val="24"/>
          <w:szCs w:val="24"/>
        </w:rPr>
        <w:t xml:space="preserve"> O projeto pode ter longevidade diante a dificuldade de se obter fontes de renda? (debate sobre aplicação e aquisição de recitas </w:t>
      </w:r>
      <w:proofErr w:type="gramStart"/>
      <w:r w:rsidRPr="00455446">
        <w:rPr>
          <w:rFonts w:ascii="Arial" w:hAnsi="Arial" w:cs="Arial"/>
          <w:sz w:val="24"/>
          <w:szCs w:val="24"/>
        </w:rPr>
        <w:t>via fundos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) 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Clemente -</w:t>
      </w:r>
      <w:proofErr w:type="gramStart"/>
      <w:r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55446">
        <w:rPr>
          <w:rFonts w:ascii="Arial" w:hAnsi="Arial" w:cs="Arial"/>
          <w:sz w:val="24"/>
          <w:szCs w:val="24"/>
        </w:rPr>
        <w:t>Educação como proposta pois os municípios não estão aplicando os recursos necessários, não é papel obrigatório das organizações sociais fazer o trabalho do governo. – Afirmou.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lastRenderedPageBreak/>
        <w:t>Alberto – como complementar esta educação com a população nativa que cresce? Pensando na longevidade de um projeto.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Mauro –</w:t>
      </w:r>
      <w:r>
        <w:rPr>
          <w:rFonts w:ascii="Arial" w:hAnsi="Arial" w:cs="Arial"/>
          <w:sz w:val="24"/>
          <w:szCs w:val="24"/>
        </w:rPr>
        <w:t xml:space="preserve"> </w:t>
      </w:r>
      <w:r w:rsidRPr="00455446">
        <w:rPr>
          <w:rFonts w:ascii="Arial" w:hAnsi="Arial" w:cs="Arial"/>
          <w:sz w:val="24"/>
          <w:szCs w:val="24"/>
        </w:rPr>
        <w:t xml:space="preserve">Atividade da pesca e agricultura: temos que ter uma visão diferente da pesca como se pensa com a agricultura, o sistema tem que </w:t>
      </w:r>
      <w:proofErr w:type="gramStart"/>
      <w:r w:rsidRPr="00455446">
        <w:rPr>
          <w:rFonts w:ascii="Arial" w:hAnsi="Arial" w:cs="Arial"/>
          <w:sz w:val="24"/>
          <w:szCs w:val="24"/>
        </w:rPr>
        <w:t>mudar,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exemplo do número de taxistas por municípios.  Aumento de produtividade a partir da organização comunitária e fomento de áreas de produção de pesca.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Paulo – Questão do PSA o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já tem a fonte pagadora, iremos agregar a uma selo que vai gerar uma qualificação dentro de critérios (contra partida – ICMBio vai dar uma imagem de qualidade em compensação o empresário contribui coma a taxa de conservação ambiental)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Beatriz </w:t>
      </w:r>
      <w:r>
        <w:rPr>
          <w:rFonts w:ascii="Arial" w:hAnsi="Arial" w:cs="Arial"/>
          <w:sz w:val="24"/>
          <w:szCs w:val="24"/>
        </w:rPr>
        <w:t xml:space="preserve">(FUNDAJ) </w:t>
      </w:r>
      <w:r w:rsidRPr="00455446">
        <w:rPr>
          <w:rFonts w:ascii="Arial" w:hAnsi="Arial" w:cs="Arial"/>
          <w:sz w:val="24"/>
          <w:szCs w:val="24"/>
        </w:rPr>
        <w:t xml:space="preserve">– </w:t>
      </w:r>
      <w:r w:rsidR="00075952" w:rsidRPr="00075952">
        <w:rPr>
          <w:rFonts w:ascii="Arial" w:hAnsi="Arial" w:cs="Arial"/>
          <w:color w:val="0000FF"/>
          <w:sz w:val="24"/>
          <w:szCs w:val="24"/>
        </w:rPr>
        <w:t>PSA pode se enquadrar</w:t>
      </w:r>
      <w:proofErr w:type="gramStart"/>
      <w:r w:rsidR="00075952" w:rsidRPr="00075952">
        <w:rPr>
          <w:rFonts w:ascii="Arial" w:hAnsi="Arial" w:cs="Arial"/>
          <w:color w:val="0000FF"/>
          <w:sz w:val="24"/>
          <w:szCs w:val="24"/>
        </w:rPr>
        <w:t xml:space="preserve"> mas</w:t>
      </w:r>
      <w:proofErr w:type="gramEnd"/>
      <w:r w:rsidR="00075952" w:rsidRPr="00075952">
        <w:rPr>
          <w:rFonts w:ascii="Arial" w:hAnsi="Arial" w:cs="Arial"/>
          <w:color w:val="0000FF"/>
          <w:sz w:val="24"/>
          <w:szCs w:val="24"/>
        </w:rPr>
        <w:t xml:space="preserve"> o processo de certificação é mais concreto. Não se pode esquecer todo esforço que já foi realizado a exemplo de Maragogi com a cobrança de taxa e criação do fundo, tudo isso com o amparo legal do conselho municipal de maio ambiente, sendo amparado legalmente. O processo da gestão pública seria a forma mais natural de administrar a APA, processos de PSA seriam justificados pela burocracia e dificuldades da gestão pública</w:t>
      </w:r>
      <w:r w:rsidRPr="00455446">
        <w:rPr>
          <w:rFonts w:ascii="Arial" w:hAnsi="Arial" w:cs="Arial"/>
          <w:sz w:val="24"/>
          <w:szCs w:val="24"/>
        </w:rPr>
        <w:t>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5446">
        <w:rPr>
          <w:rFonts w:ascii="Arial" w:hAnsi="Arial" w:cs="Arial"/>
          <w:sz w:val="24"/>
          <w:szCs w:val="24"/>
        </w:rPr>
        <w:t>Darlane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(MPA/PE) </w:t>
      </w:r>
      <w:r w:rsidRPr="00455446">
        <w:rPr>
          <w:rFonts w:ascii="Arial" w:hAnsi="Arial" w:cs="Arial"/>
          <w:sz w:val="24"/>
          <w:szCs w:val="24"/>
        </w:rPr>
        <w:t xml:space="preserve">– respondendo as questões do </w:t>
      </w:r>
      <w:r>
        <w:rPr>
          <w:rFonts w:ascii="Arial" w:hAnsi="Arial" w:cs="Arial"/>
          <w:sz w:val="24"/>
          <w:szCs w:val="24"/>
        </w:rPr>
        <w:t>M</w:t>
      </w:r>
      <w:r w:rsidRPr="00455446">
        <w:rPr>
          <w:rFonts w:ascii="Arial" w:hAnsi="Arial" w:cs="Arial"/>
          <w:sz w:val="24"/>
          <w:szCs w:val="24"/>
        </w:rPr>
        <w:t xml:space="preserve">auro: não podemos esquecer as questões políticas e </w:t>
      </w:r>
      <w:proofErr w:type="gramStart"/>
      <w:r w:rsidRPr="00455446">
        <w:rPr>
          <w:rFonts w:ascii="Arial" w:hAnsi="Arial" w:cs="Arial"/>
          <w:sz w:val="24"/>
          <w:szCs w:val="24"/>
        </w:rPr>
        <w:t>seus interesse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assim como da rotatividade de cargos e interesse. Quanto </w:t>
      </w:r>
      <w:proofErr w:type="gramStart"/>
      <w:r w:rsidRPr="00455446">
        <w:rPr>
          <w:rFonts w:ascii="Arial" w:hAnsi="Arial" w:cs="Arial"/>
          <w:sz w:val="24"/>
          <w:szCs w:val="24"/>
        </w:rPr>
        <w:t>a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criação de novas áreas protegidas tem que vir da comunidade, assim como o empoderamento. Qualquer pessoa pode solicitar uma área aquícola, quanto </w:t>
      </w:r>
      <w:proofErr w:type="gramStart"/>
      <w:r w:rsidRPr="00455446">
        <w:rPr>
          <w:rFonts w:ascii="Arial" w:hAnsi="Arial" w:cs="Arial"/>
          <w:sz w:val="24"/>
          <w:szCs w:val="24"/>
        </w:rPr>
        <w:t>a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pesca ainda não há uma regulamentação. Ou é mais difícil de fiscalizar assim como nas questões de infraestrutura.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– Aquicultura orgânica a comunidade explora da colônia de pescadores </w:t>
      </w:r>
      <w:proofErr w:type="gramStart"/>
      <w:r w:rsidRPr="00455446">
        <w:rPr>
          <w:rFonts w:ascii="Arial" w:hAnsi="Arial" w:cs="Arial"/>
          <w:sz w:val="24"/>
          <w:szCs w:val="24"/>
        </w:rPr>
        <w:t>ter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a concessão da utilização da área aquícola com a agricultura orgânica. 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Teodorico - Sugerir um encaminhamento para a questão do não comprimento por parte das usinas na poluição dos rios e corais consequentemente. Ou seja, um meio do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fiscalizar ou sugerir a um órgão competente.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Eduardo – Conclusão da ideia e encerramento do primeiro momento:</w:t>
      </w:r>
    </w:p>
    <w:p w:rsidR="00DE68F8" w:rsidRPr="009641C9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9641C9">
        <w:rPr>
          <w:rFonts w:ascii="Arial" w:hAnsi="Arial" w:cs="Arial"/>
          <w:sz w:val="24"/>
          <w:szCs w:val="24"/>
        </w:rPr>
        <w:t xml:space="preserve">7 - </w:t>
      </w:r>
      <w:proofErr w:type="gramStart"/>
      <w:r w:rsidRPr="009641C9">
        <w:rPr>
          <w:rFonts w:ascii="Arial" w:hAnsi="Arial" w:cs="Arial"/>
          <w:sz w:val="24"/>
          <w:szCs w:val="24"/>
        </w:rPr>
        <w:t>Apresentação ;</w:t>
      </w:r>
      <w:proofErr w:type="gramEnd"/>
      <w:r w:rsidRPr="009641C9">
        <w:rPr>
          <w:rFonts w:ascii="Arial" w:hAnsi="Arial" w:cs="Arial"/>
          <w:sz w:val="24"/>
          <w:szCs w:val="24"/>
        </w:rPr>
        <w:t xml:space="preserve"> Paulo Correa ICMBio.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641C9">
        <w:rPr>
          <w:rFonts w:ascii="Arial" w:hAnsi="Arial" w:cs="Arial"/>
          <w:sz w:val="24"/>
          <w:szCs w:val="24"/>
        </w:rPr>
        <w:t xml:space="preserve">8 - </w:t>
      </w:r>
      <w:r w:rsidR="009641C9" w:rsidRPr="009641C9">
        <w:rPr>
          <w:rFonts w:ascii="Arial" w:hAnsi="Arial" w:cs="Arial"/>
          <w:sz w:val="24"/>
          <w:szCs w:val="24"/>
        </w:rPr>
        <w:t>Após as devidas apresentações, o momento foi de um debate em plenária com os representantes de projetos apresentados</w:t>
      </w:r>
      <w:r w:rsidRPr="00455446">
        <w:rPr>
          <w:rFonts w:ascii="Arial" w:hAnsi="Arial" w:cs="Arial"/>
          <w:b/>
          <w:sz w:val="24"/>
          <w:szCs w:val="24"/>
        </w:rPr>
        <w:t>: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- Alberto: Devemos ficar atentos </w:t>
      </w:r>
      <w:proofErr w:type="gramStart"/>
      <w:r w:rsidRPr="00455446">
        <w:rPr>
          <w:rFonts w:ascii="Arial" w:hAnsi="Arial" w:cs="Arial"/>
          <w:sz w:val="24"/>
          <w:szCs w:val="24"/>
        </w:rPr>
        <w:t>as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manifestações a exemplo do que aconteceu com o caso dos pescadores em Maragogi.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Paulo: o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está atento as áreas de visitação irregular, que serão regulamentadas por novas áreas definidas pelo plano de manejo assim como de um </w:t>
      </w:r>
      <w:r w:rsidR="00360826">
        <w:rPr>
          <w:rFonts w:ascii="Arial" w:hAnsi="Arial" w:cs="Arial"/>
          <w:sz w:val="24"/>
          <w:szCs w:val="24"/>
        </w:rPr>
        <w:t>processo participativo com o COM</w:t>
      </w:r>
      <w:r w:rsidRPr="00455446">
        <w:rPr>
          <w:rFonts w:ascii="Arial" w:hAnsi="Arial" w:cs="Arial"/>
          <w:sz w:val="24"/>
          <w:szCs w:val="24"/>
        </w:rPr>
        <w:t>DEMA e comunidade.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Mauro </w:t>
      </w:r>
      <w:proofErr w:type="spellStart"/>
      <w:r>
        <w:rPr>
          <w:rFonts w:ascii="Arial" w:hAnsi="Arial" w:cs="Arial"/>
          <w:sz w:val="24"/>
          <w:szCs w:val="24"/>
        </w:rPr>
        <w:t>Maida</w:t>
      </w:r>
      <w:proofErr w:type="spellEnd"/>
      <w:r>
        <w:rPr>
          <w:rFonts w:ascii="Arial" w:hAnsi="Arial" w:cs="Arial"/>
          <w:sz w:val="24"/>
          <w:szCs w:val="24"/>
        </w:rPr>
        <w:t xml:space="preserve"> perguntou se houver nova pressão é possível aumentar o limite ou criar novas áreas.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Paulo respondeu que não aumentará o limite de uso, no caso os interessados terão que fazer rodízio. Quanto às novas áreas, é preciso que seja aberto um processo a partir de solicitações que serão avaliadas </w:t>
      </w:r>
      <w:proofErr w:type="gramStart"/>
      <w:r>
        <w:rPr>
          <w:rFonts w:ascii="Arial" w:hAnsi="Arial" w:cs="Arial"/>
          <w:sz w:val="24"/>
          <w:szCs w:val="24"/>
        </w:rPr>
        <w:t>sob critérios</w:t>
      </w:r>
      <w:proofErr w:type="gramEnd"/>
      <w:r>
        <w:rPr>
          <w:rFonts w:ascii="Arial" w:hAnsi="Arial" w:cs="Arial"/>
          <w:sz w:val="24"/>
          <w:szCs w:val="24"/>
        </w:rPr>
        <w:t xml:space="preserve"> técnicos.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– Sugestão da utilização </w:t>
      </w:r>
      <w:proofErr w:type="gramStart"/>
      <w:r w:rsidRPr="00455446">
        <w:rPr>
          <w:rFonts w:ascii="Arial" w:hAnsi="Arial" w:cs="Arial"/>
          <w:sz w:val="24"/>
          <w:szCs w:val="24"/>
        </w:rPr>
        <w:t>das imagem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de satélite recém adquiridas pelo </w:t>
      </w:r>
      <w:proofErr w:type="spellStart"/>
      <w:r w:rsidRPr="00455446">
        <w:rPr>
          <w:rFonts w:ascii="Arial" w:hAnsi="Arial" w:cs="Arial"/>
          <w:sz w:val="24"/>
          <w:szCs w:val="24"/>
        </w:rPr>
        <w:t>ICMbio</w:t>
      </w:r>
      <w:proofErr w:type="spellEnd"/>
      <w:r>
        <w:rPr>
          <w:rFonts w:ascii="Arial" w:hAnsi="Arial" w:cs="Arial"/>
          <w:sz w:val="24"/>
          <w:szCs w:val="24"/>
        </w:rPr>
        <w:t>, no sentido de mapear os recifes costeiros</w:t>
      </w:r>
      <w:r w:rsidRPr="00455446">
        <w:rPr>
          <w:rFonts w:ascii="Arial" w:hAnsi="Arial" w:cs="Arial"/>
          <w:sz w:val="24"/>
          <w:szCs w:val="24"/>
        </w:rPr>
        <w:t>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Alberto - É preciso estar atento, pois se trata de uma necessidade a criação de novas áreas, assim como a demanda da atividade turística.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(APACC) – Tem que se considerar o Plano de Manejo da UC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– A criação de novas áreas está relacionada à criação de COMDEMAS e criação de Zonas de Preservação de Vida Marinha (vulgarmente chamado de “pacotão”).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5446">
        <w:rPr>
          <w:rFonts w:ascii="Arial" w:hAnsi="Arial" w:cs="Arial"/>
          <w:sz w:val="24"/>
          <w:szCs w:val="24"/>
        </w:rPr>
        <w:t>Clerto</w:t>
      </w:r>
      <w:r>
        <w:rPr>
          <w:rFonts w:ascii="Arial" w:hAnsi="Arial" w:cs="Arial"/>
          <w:sz w:val="24"/>
          <w:szCs w:val="24"/>
        </w:rPr>
        <w:t>n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: Chama a atenção para a estranheza da atitude dos barcos de pesca </w:t>
      </w:r>
      <w:proofErr w:type="gramStart"/>
      <w:r w:rsidRPr="00455446">
        <w:rPr>
          <w:rFonts w:ascii="Arial" w:hAnsi="Arial" w:cs="Arial"/>
          <w:sz w:val="24"/>
          <w:szCs w:val="24"/>
        </w:rPr>
        <w:t>irem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para o turismo, </w:t>
      </w:r>
      <w:r>
        <w:rPr>
          <w:rFonts w:ascii="Arial" w:hAnsi="Arial" w:cs="Arial"/>
          <w:sz w:val="24"/>
          <w:szCs w:val="24"/>
        </w:rPr>
        <w:t>abandonando a pesca</w:t>
      </w:r>
      <w:r w:rsidRPr="0045544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Não há nenhuma ação de estimulo à pesca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Paulo – O Plano de Manejo tem ações relacionadas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atividade pesqueira, mas é preciso considerar as condições.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Claudio – Portaria 2009 porque que não foram incluídos os barcos de pesca na IN.</w:t>
      </w:r>
      <w:r>
        <w:rPr>
          <w:rFonts w:ascii="Arial" w:hAnsi="Arial" w:cs="Arial"/>
          <w:sz w:val="24"/>
          <w:szCs w:val="24"/>
        </w:rPr>
        <w:t xml:space="preserve"> Por que a Marinha informou que só pode fazer passeio turístico se o barco alterar sua categoria, deixando de ser pescador. Após isso o pescador se desinteressou. E que a atribuição de fiscalização dos Barcos de pesca seria atribuição doa Marinha.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Mauro – É proibido a pesca </w:t>
      </w:r>
      <w:proofErr w:type="gramStart"/>
      <w:r w:rsidRPr="00455446">
        <w:rPr>
          <w:rFonts w:ascii="Arial" w:hAnsi="Arial" w:cs="Arial"/>
          <w:sz w:val="24"/>
          <w:szCs w:val="24"/>
        </w:rPr>
        <w:t>nas área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de visitação de Maragogi? Exemplo de 2005 da IN de 2005. Todos os recifes estão disponibilizados para o turismo e não mais para a pesca. Uma área de sacrifício de turismo ao invés de se espalhar o impacto para as demais áreas </w:t>
      </w:r>
      <w:proofErr w:type="spellStart"/>
      <w:r w:rsidRPr="00455446">
        <w:rPr>
          <w:rFonts w:ascii="Arial" w:hAnsi="Arial" w:cs="Arial"/>
          <w:sz w:val="24"/>
          <w:szCs w:val="24"/>
        </w:rPr>
        <w:t>recifais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de Maragogi se somando a criação de mais uma área de exclusão de pesca.</w:t>
      </w:r>
      <w:r>
        <w:rPr>
          <w:rFonts w:ascii="Arial" w:hAnsi="Arial" w:cs="Arial"/>
          <w:sz w:val="24"/>
          <w:szCs w:val="24"/>
        </w:rPr>
        <w:t xml:space="preserve"> Em Maragogi não há área </w:t>
      </w:r>
      <w:proofErr w:type="spellStart"/>
      <w:r>
        <w:rPr>
          <w:rFonts w:ascii="Arial" w:hAnsi="Arial" w:cs="Arial"/>
          <w:sz w:val="24"/>
          <w:szCs w:val="24"/>
        </w:rPr>
        <w:t>recifal</w:t>
      </w:r>
      <w:proofErr w:type="spellEnd"/>
      <w:r>
        <w:rPr>
          <w:rFonts w:ascii="Arial" w:hAnsi="Arial" w:cs="Arial"/>
          <w:sz w:val="24"/>
          <w:szCs w:val="24"/>
        </w:rPr>
        <w:t xml:space="preserve"> para pesca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Eduardo – Exemplo da migração dos visitantes das Gales para os recifes das taocas em Barra Grande.</w:t>
      </w:r>
      <w:r>
        <w:rPr>
          <w:rFonts w:ascii="Arial" w:hAnsi="Arial" w:cs="Arial"/>
          <w:sz w:val="24"/>
          <w:szCs w:val="24"/>
        </w:rPr>
        <w:t xml:space="preserve"> Na verdade não </w:t>
      </w:r>
      <w:proofErr w:type="gramStart"/>
      <w:r>
        <w:rPr>
          <w:rFonts w:ascii="Arial" w:hAnsi="Arial" w:cs="Arial"/>
          <w:sz w:val="24"/>
          <w:szCs w:val="24"/>
        </w:rPr>
        <w:t>foram</w:t>
      </w:r>
      <w:proofErr w:type="gramEnd"/>
      <w:r>
        <w:rPr>
          <w:rFonts w:ascii="Arial" w:hAnsi="Arial" w:cs="Arial"/>
          <w:sz w:val="24"/>
          <w:szCs w:val="24"/>
        </w:rPr>
        <w:t xml:space="preserve"> estimuladas a exploração de novas áreas a regulamentação se deu em locais onde a visitação é histórica. É uma realidade o potencial conflito com pescadores, mas é preciso avaliar qual a </w:t>
      </w:r>
      <w:proofErr w:type="spellStart"/>
      <w:r>
        <w:rPr>
          <w:rFonts w:ascii="Arial" w:hAnsi="Arial" w:cs="Arial"/>
          <w:sz w:val="24"/>
          <w:szCs w:val="24"/>
        </w:rPr>
        <w:t>tividade</w:t>
      </w:r>
      <w:proofErr w:type="spellEnd"/>
      <w:r>
        <w:rPr>
          <w:rFonts w:ascii="Arial" w:hAnsi="Arial" w:cs="Arial"/>
          <w:sz w:val="24"/>
          <w:szCs w:val="24"/>
        </w:rPr>
        <w:t xml:space="preserve"> seria impactada, aparentemente pesca subaquática (não regulamentada) e pesca de </w:t>
      </w:r>
      <w:proofErr w:type="spellStart"/>
      <w:r>
        <w:rPr>
          <w:rFonts w:ascii="Arial" w:hAnsi="Arial" w:cs="Arial"/>
          <w:sz w:val="24"/>
          <w:szCs w:val="24"/>
        </w:rPr>
        <w:t>caçoeira</w:t>
      </w:r>
      <w:proofErr w:type="spellEnd"/>
      <w:r>
        <w:rPr>
          <w:rFonts w:ascii="Arial" w:hAnsi="Arial" w:cs="Arial"/>
          <w:sz w:val="24"/>
          <w:szCs w:val="24"/>
        </w:rPr>
        <w:t xml:space="preserve"> para lagostim.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Amaro – (Col</w:t>
      </w:r>
      <w:r w:rsidR="00694B15">
        <w:rPr>
          <w:rFonts w:ascii="Arial" w:hAnsi="Arial" w:cs="Arial"/>
          <w:sz w:val="24"/>
          <w:szCs w:val="24"/>
        </w:rPr>
        <w:t>ô</w:t>
      </w:r>
      <w:r>
        <w:rPr>
          <w:rFonts w:ascii="Arial" w:hAnsi="Arial" w:cs="Arial"/>
          <w:sz w:val="24"/>
          <w:szCs w:val="24"/>
        </w:rPr>
        <w:t xml:space="preserve">nia de Pescadores de Maragogi) – a maior parte dos pescadores profissionais pesca longe dos </w:t>
      </w:r>
      <w:proofErr w:type="spellStart"/>
      <w:r>
        <w:rPr>
          <w:rFonts w:ascii="Arial" w:hAnsi="Arial" w:cs="Arial"/>
          <w:sz w:val="24"/>
          <w:szCs w:val="24"/>
        </w:rPr>
        <w:t>recifeis</w:t>
      </w:r>
      <w:proofErr w:type="spellEnd"/>
      <w:r>
        <w:rPr>
          <w:rFonts w:ascii="Arial" w:hAnsi="Arial" w:cs="Arial"/>
          <w:sz w:val="24"/>
          <w:szCs w:val="24"/>
        </w:rPr>
        <w:t>. Predomina lagosta, linha e camarão.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Beatriz – é preciso estar atento às demandas dos pescadores que não tem condições organizacionais para realizar suas </w:t>
      </w:r>
      <w:proofErr w:type="spellStart"/>
      <w:r>
        <w:rPr>
          <w:rFonts w:ascii="Arial" w:hAnsi="Arial" w:cs="Arial"/>
          <w:sz w:val="24"/>
          <w:szCs w:val="24"/>
        </w:rPr>
        <w:t>reinvidicações</w:t>
      </w:r>
      <w:proofErr w:type="spellEnd"/>
      <w:r>
        <w:rPr>
          <w:rFonts w:ascii="Arial" w:hAnsi="Arial" w:cs="Arial"/>
          <w:sz w:val="24"/>
          <w:szCs w:val="24"/>
        </w:rPr>
        <w:t xml:space="preserve">, portanto, é preciso que o estado </w:t>
      </w:r>
      <w:r w:rsidR="00075952" w:rsidRPr="00075952">
        <w:rPr>
          <w:rFonts w:ascii="Arial" w:hAnsi="Arial" w:cs="Arial"/>
          <w:color w:val="0000FF"/>
          <w:sz w:val="24"/>
          <w:szCs w:val="24"/>
        </w:rPr>
        <w:t xml:space="preserve">Não </w:t>
      </w:r>
      <w:proofErr w:type="gramStart"/>
      <w:r w:rsidR="00075952" w:rsidRPr="00075952">
        <w:rPr>
          <w:rFonts w:ascii="Arial" w:hAnsi="Arial" w:cs="Arial"/>
          <w:color w:val="0000FF"/>
          <w:sz w:val="24"/>
          <w:szCs w:val="24"/>
        </w:rPr>
        <w:t>seria</w:t>
      </w:r>
      <w:proofErr w:type="gramEnd"/>
      <w:r w:rsidR="00075952" w:rsidRPr="00075952">
        <w:rPr>
          <w:rFonts w:ascii="Arial" w:hAnsi="Arial" w:cs="Arial"/>
          <w:color w:val="0000FF"/>
          <w:sz w:val="24"/>
          <w:szCs w:val="24"/>
        </w:rPr>
        <w:t xml:space="preserve"> a APACC??</w:t>
      </w:r>
      <w:r w:rsidR="00075952" w:rsidRPr="00075952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crie</w:t>
      </w:r>
      <w:proofErr w:type="gramEnd"/>
      <w:r>
        <w:rPr>
          <w:rFonts w:ascii="Arial" w:hAnsi="Arial" w:cs="Arial"/>
          <w:sz w:val="24"/>
          <w:szCs w:val="24"/>
        </w:rPr>
        <w:t xml:space="preserve"> as Zonas Exclusiva de Pesca</w:t>
      </w:r>
    </w:p>
    <w:p w:rsidR="00DE68F8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Danilo – Atentar para necessidade dos grupos de pescadores não organizados que migram apara a atividade turística assim como</w:t>
      </w:r>
    </w:p>
    <w:p w:rsidR="00DE68F8" w:rsidRPr="009641C9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9641C9">
        <w:rPr>
          <w:rFonts w:ascii="Arial" w:hAnsi="Arial" w:cs="Arial"/>
          <w:sz w:val="24"/>
          <w:szCs w:val="24"/>
        </w:rPr>
        <w:t>9</w:t>
      </w:r>
      <w:r w:rsidR="009641C9">
        <w:rPr>
          <w:rFonts w:ascii="Arial" w:hAnsi="Arial" w:cs="Arial"/>
          <w:sz w:val="24"/>
          <w:szCs w:val="24"/>
        </w:rPr>
        <w:t>.</w:t>
      </w:r>
      <w:r w:rsidRPr="009641C9">
        <w:rPr>
          <w:rFonts w:ascii="Arial" w:hAnsi="Arial" w:cs="Arial"/>
          <w:sz w:val="24"/>
          <w:szCs w:val="24"/>
        </w:rPr>
        <w:t xml:space="preserve"> Apresentação Associação Peixe-Boi</w:t>
      </w:r>
    </w:p>
    <w:p w:rsidR="00DE68F8" w:rsidRPr="00455446" w:rsidRDefault="00DE68F8" w:rsidP="00975A4F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Projeto: Reestruturação do auditório de palestras para visitantes da associação Peixe-Boi.</w:t>
      </w:r>
    </w:p>
    <w:p w:rsidR="00DE68F8" w:rsidRPr="009641C9" w:rsidRDefault="009641C9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DE68F8" w:rsidRPr="009641C9">
        <w:rPr>
          <w:rFonts w:ascii="Arial" w:hAnsi="Arial" w:cs="Arial"/>
          <w:sz w:val="24"/>
          <w:szCs w:val="24"/>
        </w:rPr>
        <w:t>Apresentação Náutica Ambiental</w:t>
      </w:r>
    </w:p>
    <w:p w:rsidR="00DE68F8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Ações de Fortalecimento Institucional da Náutica Ambiental</w:t>
      </w:r>
    </w:p>
    <w:p w:rsidR="00DE68F8" w:rsidRPr="00455446" w:rsidRDefault="009641C9" w:rsidP="00E53E8C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455446">
        <w:rPr>
          <w:rFonts w:ascii="Arial" w:hAnsi="Arial" w:cs="Arial"/>
          <w:sz w:val="24"/>
          <w:szCs w:val="24"/>
        </w:rPr>
        <w:t xml:space="preserve">Após as devidas apresentações, o momento foi de um </w:t>
      </w:r>
      <w:r w:rsidRPr="00F40597">
        <w:rPr>
          <w:rFonts w:ascii="Arial" w:hAnsi="Arial" w:cs="Arial"/>
          <w:sz w:val="24"/>
          <w:szCs w:val="24"/>
        </w:rPr>
        <w:t>debate</w:t>
      </w:r>
      <w:r w:rsidRPr="00455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plenária </w:t>
      </w:r>
      <w:r w:rsidRPr="00455446">
        <w:rPr>
          <w:rFonts w:ascii="Arial" w:hAnsi="Arial" w:cs="Arial"/>
          <w:sz w:val="24"/>
          <w:szCs w:val="24"/>
        </w:rPr>
        <w:t>com os representantes de projetos apresentados</w:t>
      </w:r>
      <w:r w:rsidR="00F40597">
        <w:rPr>
          <w:rFonts w:ascii="Arial" w:hAnsi="Arial" w:cs="Arial"/>
          <w:sz w:val="24"/>
          <w:szCs w:val="24"/>
        </w:rPr>
        <w:t>.</w:t>
      </w:r>
    </w:p>
    <w:p w:rsidR="00DE68F8" w:rsidRPr="00455446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lastRenderedPageBreak/>
        <w:t xml:space="preserve">Questionamentos quanto ao ordenamento de Carneiros, mas a Náutica não possui o foco para atuação </w:t>
      </w:r>
      <w:proofErr w:type="gramStart"/>
      <w:r w:rsidRPr="00455446">
        <w:rPr>
          <w:rFonts w:ascii="Arial" w:hAnsi="Arial" w:cs="Arial"/>
          <w:sz w:val="24"/>
          <w:szCs w:val="24"/>
        </w:rPr>
        <w:t>lá</w:t>
      </w:r>
      <w:proofErr w:type="gramEnd"/>
    </w:p>
    <w:p w:rsidR="00DE68F8" w:rsidRPr="00455446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Mauro: Questionou quanto aos custos financeiros da APACC, pelo fundo da FTB.</w:t>
      </w:r>
    </w:p>
    <w:p w:rsidR="00DE68F8" w:rsidRPr="00455446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Eduardo: Quanto aos trabalhos da Flávia e do Danilo e suas organizações não dependem da SOS, n</w:t>
      </w:r>
      <w:r>
        <w:rPr>
          <w:rFonts w:ascii="Arial" w:hAnsi="Arial" w:cs="Arial"/>
          <w:sz w:val="24"/>
          <w:szCs w:val="24"/>
        </w:rPr>
        <w:t xml:space="preserve">em da FTB, elas andam por si só e são exemplos positivos que devem ser replicados nos demais municípios da </w:t>
      </w:r>
      <w:proofErr w:type="gramStart"/>
      <w:r>
        <w:rPr>
          <w:rFonts w:ascii="Arial" w:hAnsi="Arial" w:cs="Arial"/>
          <w:sz w:val="24"/>
          <w:szCs w:val="24"/>
        </w:rPr>
        <w:t>APACC</w:t>
      </w:r>
      <w:proofErr w:type="gramEnd"/>
    </w:p>
    <w:p w:rsidR="00DE68F8" w:rsidRPr="00455446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Eduardo - A</w:t>
      </w:r>
      <w:r w:rsidRPr="00455446">
        <w:rPr>
          <w:rFonts w:ascii="Arial" w:hAnsi="Arial" w:cs="Arial"/>
          <w:sz w:val="24"/>
          <w:szCs w:val="24"/>
        </w:rPr>
        <w:t xml:space="preserve"> renovação do Conselho que será tratada na reunião de amanhã de manhã</w:t>
      </w:r>
      <w:r>
        <w:rPr>
          <w:rFonts w:ascii="Arial" w:hAnsi="Arial" w:cs="Arial"/>
          <w:sz w:val="24"/>
          <w:szCs w:val="24"/>
        </w:rPr>
        <w:t xml:space="preserve">, mas é importante estar atento, a proposta é considerar a participação nas reuniões e o papel da entidade em relação à </w:t>
      </w:r>
      <w:proofErr w:type="gramStart"/>
      <w:r>
        <w:rPr>
          <w:rFonts w:ascii="Arial" w:hAnsi="Arial" w:cs="Arial"/>
          <w:sz w:val="24"/>
          <w:szCs w:val="24"/>
        </w:rPr>
        <w:t xml:space="preserve">APACC </w:t>
      </w:r>
      <w:r w:rsidRPr="00455446">
        <w:rPr>
          <w:rFonts w:ascii="Arial" w:hAnsi="Arial" w:cs="Arial"/>
          <w:sz w:val="24"/>
          <w:szCs w:val="24"/>
        </w:rPr>
        <w:t>.</w:t>
      </w:r>
      <w:proofErr w:type="gramEnd"/>
    </w:p>
    <w:p w:rsidR="00F40597" w:rsidRDefault="00F40597" w:rsidP="00F40597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68F8" w:rsidRPr="00455446" w:rsidRDefault="00DE68F8" w:rsidP="00F40597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>Reunião CONAPAC 11-06-2013 - Manhã</w:t>
      </w:r>
    </w:p>
    <w:p w:rsidR="00DE68F8" w:rsidRPr="00F40597" w:rsidRDefault="00DE68F8" w:rsidP="00F40597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40597">
        <w:rPr>
          <w:rFonts w:ascii="Arial" w:hAnsi="Arial" w:cs="Arial"/>
          <w:b/>
          <w:sz w:val="24"/>
          <w:szCs w:val="24"/>
        </w:rPr>
        <w:t>Planejamento 2013</w:t>
      </w:r>
    </w:p>
    <w:p w:rsidR="00DE68F8" w:rsidRPr="00455446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DE68F8" w:rsidRPr="00455446">
        <w:rPr>
          <w:rFonts w:ascii="Arial" w:hAnsi="Arial" w:cs="Arial"/>
          <w:sz w:val="24"/>
          <w:szCs w:val="24"/>
        </w:rPr>
        <w:t>Abertura Paulo:</w:t>
      </w:r>
    </w:p>
    <w:p w:rsidR="00DE68F8" w:rsidRPr="00455446" w:rsidRDefault="00DE68F8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Apresentação do detalhamento financeiro do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>: será apresentado no website como sendo uma forma mais clara e transparente para que todos tenham acesso.</w:t>
      </w:r>
    </w:p>
    <w:p w:rsidR="00DE68F8" w:rsidRPr="00455446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="00DE68F8" w:rsidRPr="00455446">
        <w:rPr>
          <w:rFonts w:ascii="Arial" w:hAnsi="Arial" w:cs="Arial"/>
          <w:sz w:val="24"/>
          <w:szCs w:val="24"/>
        </w:rPr>
        <w:t xml:space="preserve">Questionamentos entre os conselheiros e servidores para a continuação dos trabalhos de hoje diante </w:t>
      </w:r>
      <w:r w:rsidR="00DE68F8">
        <w:rPr>
          <w:rFonts w:ascii="Arial" w:hAnsi="Arial" w:cs="Arial"/>
          <w:sz w:val="24"/>
          <w:szCs w:val="24"/>
        </w:rPr>
        <w:t>pequena presença (14 Conselheiros)</w:t>
      </w:r>
      <w:r w:rsidR="00DE68F8" w:rsidRPr="00455446">
        <w:rPr>
          <w:rFonts w:ascii="Arial" w:hAnsi="Arial" w:cs="Arial"/>
          <w:sz w:val="24"/>
          <w:szCs w:val="24"/>
        </w:rPr>
        <w:t>.</w:t>
      </w:r>
    </w:p>
    <w:p w:rsidR="00DE68F8" w:rsidRPr="00455446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DE68F8" w:rsidRPr="00455446">
        <w:rPr>
          <w:rFonts w:ascii="Arial" w:hAnsi="Arial" w:cs="Arial"/>
          <w:sz w:val="24"/>
          <w:szCs w:val="24"/>
        </w:rPr>
        <w:t>Eduardo – Apresentação CONAPAC – AVALIAÇÃO 2013</w:t>
      </w:r>
    </w:p>
    <w:p w:rsidR="00975A4F" w:rsidRDefault="00975A4F" w:rsidP="00E53E8C">
      <w:pPr>
        <w:spacing w:before="120"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Resgate da avaliação das Câmaras Técnicas, iniciada na última reunião, Pontos Positivos, Negativos e propostas para melhoria.</w:t>
      </w:r>
    </w:p>
    <w:p w:rsidR="00975A4F" w:rsidRPr="00975A4F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975A4F">
        <w:rPr>
          <w:rFonts w:ascii="Arial" w:hAnsi="Arial" w:cs="Arial"/>
          <w:sz w:val="24"/>
          <w:szCs w:val="24"/>
        </w:rPr>
        <w:t>Teodorico propõe alteração da programação “</w:t>
      </w:r>
      <w:r w:rsidR="00975A4F" w:rsidRPr="00975A4F">
        <w:rPr>
          <w:rFonts w:ascii="Arial" w:hAnsi="Arial" w:cs="Arial"/>
          <w:sz w:val="24"/>
          <w:szCs w:val="24"/>
        </w:rPr>
        <w:t>Deveríamos repensar na participação dos atores que temos na APA. Quem realmente tem uma atuação efetiva na APA? (proposta de encaminhamento...)</w:t>
      </w:r>
      <w:proofErr w:type="gramStart"/>
      <w:r w:rsidR="00975A4F">
        <w:rPr>
          <w:rFonts w:ascii="Arial" w:hAnsi="Arial" w:cs="Arial"/>
          <w:sz w:val="24"/>
          <w:szCs w:val="24"/>
        </w:rPr>
        <w:t>”</w:t>
      </w:r>
      <w:proofErr w:type="gramEnd"/>
    </w:p>
    <w:p w:rsidR="00975A4F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17.</w:t>
      </w:r>
      <w:r w:rsidR="00975A4F" w:rsidRPr="00975A4F">
        <w:rPr>
          <w:rFonts w:ascii="Arial" w:hAnsi="Arial" w:cs="Arial"/>
          <w:sz w:val="24"/>
          <w:szCs w:val="24"/>
        </w:rPr>
        <w:t xml:space="preserve"> Marcelo: o conselho tem que pensar como uma fonte estrategista e de suporte político dando veracidade a gestão da APA. Conselho administrativo não diretoria executiva.</w:t>
      </w:r>
    </w:p>
    <w:p w:rsidR="00975A4F" w:rsidRPr="00975A4F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18.</w:t>
      </w:r>
      <w:r w:rsidR="00975A4F" w:rsidRPr="00975A4F">
        <w:rPr>
          <w:rFonts w:ascii="Arial" w:hAnsi="Arial" w:cs="Arial"/>
          <w:sz w:val="24"/>
          <w:szCs w:val="24"/>
        </w:rPr>
        <w:t xml:space="preserve"> João Cândido: objetivos do conselho e objetivos da APA deve-se melhorar a definição dos objetivos da APA.</w:t>
      </w:r>
    </w:p>
    <w:p w:rsidR="00975A4F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proofErr w:type="spellStart"/>
      <w:r>
        <w:rPr>
          <w:rFonts w:ascii="Arial" w:hAnsi="Arial" w:cs="Arial"/>
          <w:sz w:val="24"/>
          <w:szCs w:val="24"/>
        </w:rPr>
        <w:t>He</w:t>
      </w:r>
      <w:r w:rsidR="00975A4F" w:rsidRPr="00975A4F">
        <w:rPr>
          <w:rFonts w:ascii="Arial" w:hAnsi="Arial" w:cs="Arial"/>
          <w:sz w:val="24"/>
          <w:szCs w:val="24"/>
        </w:rPr>
        <w:t>riberto</w:t>
      </w:r>
      <w:proofErr w:type="spellEnd"/>
      <w:r w:rsidR="00975A4F" w:rsidRPr="00975A4F">
        <w:rPr>
          <w:rFonts w:ascii="Arial" w:hAnsi="Arial" w:cs="Arial"/>
          <w:sz w:val="24"/>
          <w:szCs w:val="24"/>
        </w:rPr>
        <w:t>: avaliação do CONAPAC tem haver com a equipe gestora da APA e o CONAPAC. Participação efetiva do conselho no processo de avaliação do plano de manejo. Os conselheiros podem estar sentindo que a sua participação não esta sendo relevante...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975A4F" w:rsidRPr="00455446">
        <w:rPr>
          <w:rFonts w:ascii="Arial" w:hAnsi="Arial" w:cs="Arial"/>
          <w:sz w:val="24"/>
          <w:szCs w:val="24"/>
        </w:rPr>
        <w:t xml:space="preserve">Beatriz – </w:t>
      </w:r>
      <w:r w:rsidR="00B01D56" w:rsidRPr="00B01D56">
        <w:rPr>
          <w:rFonts w:ascii="Arial" w:hAnsi="Arial" w:cs="Arial"/>
          <w:sz w:val="24"/>
          <w:szCs w:val="24"/>
        </w:rPr>
        <w:t xml:space="preserve">Melhorar a comunicação no meio virtual – lista de discussão e </w:t>
      </w:r>
      <w:proofErr w:type="gramStart"/>
      <w:r w:rsidR="00B01D56" w:rsidRPr="00B01D56">
        <w:rPr>
          <w:rFonts w:ascii="Arial" w:hAnsi="Arial" w:cs="Arial"/>
          <w:sz w:val="24"/>
          <w:szCs w:val="24"/>
        </w:rPr>
        <w:t>outros.</w:t>
      </w:r>
      <w:bookmarkStart w:id="2" w:name="_GoBack"/>
      <w:bookmarkEnd w:id="2"/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– 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 w:rsidR="00975A4F" w:rsidRPr="00455446">
        <w:rPr>
          <w:rFonts w:ascii="Arial" w:hAnsi="Arial" w:cs="Arial"/>
          <w:sz w:val="24"/>
          <w:szCs w:val="24"/>
        </w:rPr>
        <w:t>Danilo – Melhorar o entendimento dos conselheiros do seu papel. Quanto aconselhadores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r w:rsidR="00975A4F" w:rsidRPr="00455446">
        <w:rPr>
          <w:rFonts w:ascii="Arial" w:hAnsi="Arial" w:cs="Arial"/>
          <w:sz w:val="24"/>
          <w:szCs w:val="24"/>
        </w:rPr>
        <w:t xml:space="preserve">Claudio – 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Os conselheiro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 tem que ajudar a tecer uma rede de apoio para APA. Ao contrario dos municípios que estão se excluindo desse processo.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</w:t>
      </w:r>
      <w:r w:rsidR="00975A4F" w:rsidRPr="00455446">
        <w:rPr>
          <w:rFonts w:ascii="Arial" w:hAnsi="Arial" w:cs="Arial"/>
          <w:sz w:val="24"/>
          <w:szCs w:val="24"/>
        </w:rPr>
        <w:t xml:space="preserve">Bruno – Os conselheiros não estão recebendo uma resposta das mudanças propostas, tendo assim uma evasão na participação dos conselheiros. 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24. </w:t>
      </w:r>
      <w:r w:rsidR="00975A4F" w:rsidRPr="00455446">
        <w:rPr>
          <w:rFonts w:ascii="Arial" w:hAnsi="Arial" w:cs="Arial"/>
          <w:sz w:val="24"/>
          <w:szCs w:val="24"/>
        </w:rPr>
        <w:t xml:space="preserve">Bruno – Instigou utilização da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>;</w:t>
      </w:r>
    </w:p>
    <w:p w:rsidR="00975A4F" w:rsidRPr="00455446" w:rsidRDefault="00975A4F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Intervalo:</w:t>
      </w:r>
    </w:p>
    <w:p w:rsidR="00975A4F" w:rsidRPr="00455446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25.</w:t>
      </w:r>
      <w:r w:rsidR="00975A4F" w:rsidRPr="00455446">
        <w:rPr>
          <w:rFonts w:ascii="Arial" w:hAnsi="Arial" w:cs="Arial"/>
          <w:sz w:val="24"/>
          <w:szCs w:val="24"/>
        </w:rPr>
        <w:t xml:space="preserve"> Eduardo: </w:t>
      </w:r>
      <w:r w:rsidR="00975A4F">
        <w:rPr>
          <w:rFonts w:ascii="Arial" w:hAnsi="Arial" w:cs="Arial"/>
          <w:sz w:val="24"/>
          <w:szCs w:val="24"/>
        </w:rPr>
        <w:t>consolidou as ideias que foram apresentadas e discutidas:</w:t>
      </w:r>
    </w:p>
    <w:p w:rsidR="00975A4F" w:rsidRPr="00455446" w:rsidRDefault="00975A4F" w:rsidP="00E53E8C">
      <w:pPr>
        <w:pStyle w:val="PargrafodaLista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Função dos conselheir</w:t>
      </w:r>
      <w:r>
        <w:rPr>
          <w:rFonts w:ascii="Arial" w:hAnsi="Arial" w:cs="Arial"/>
          <w:sz w:val="24"/>
          <w:szCs w:val="24"/>
        </w:rPr>
        <w:t>os: ESTRATEGISTAS e SUPORTE POLÍTICO;</w:t>
      </w:r>
    </w:p>
    <w:p w:rsidR="00975A4F" w:rsidRPr="00455446" w:rsidRDefault="00975A4F" w:rsidP="00E53E8C">
      <w:pPr>
        <w:pStyle w:val="PargrafodaLista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Renovação dos atores ao longo da APA, de acor</w:t>
      </w:r>
      <w:r>
        <w:rPr>
          <w:rFonts w:ascii="Arial" w:hAnsi="Arial" w:cs="Arial"/>
          <w:sz w:val="24"/>
          <w:szCs w:val="24"/>
        </w:rPr>
        <w:t>do com sua atuação. (referente à composição no conselho);</w:t>
      </w:r>
    </w:p>
    <w:p w:rsidR="00975A4F" w:rsidRPr="00455446" w:rsidRDefault="00975A4F" w:rsidP="00E53E8C">
      <w:pPr>
        <w:pStyle w:val="PargrafodaLista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Quais os</w:t>
      </w:r>
      <w:r>
        <w:rPr>
          <w:rFonts w:ascii="Arial" w:hAnsi="Arial" w:cs="Arial"/>
          <w:sz w:val="24"/>
          <w:szCs w:val="24"/>
        </w:rPr>
        <w:t xml:space="preserve"> objetivos da APA</w:t>
      </w:r>
      <w:proofErr w:type="gramStart"/>
      <w:r>
        <w:rPr>
          <w:rFonts w:ascii="Arial" w:hAnsi="Arial" w:cs="Arial"/>
          <w:sz w:val="24"/>
          <w:szCs w:val="24"/>
        </w:rPr>
        <w:t>?;</w:t>
      </w:r>
      <w:proofErr w:type="gramEnd"/>
    </w:p>
    <w:p w:rsidR="00975A4F" w:rsidRDefault="00975A4F" w:rsidP="00E53E8C">
      <w:pPr>
        <w:pStyle w:val="PargrafodaLista"/>
        <w:numPr>
          <w:ilvl w:val="0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Utilizar a comunicação virtual para informar o CONAPAC sobre os acontecimentos da ou na APA. </w:t>
      </w:r>
    </w:p>
    <w:p w:rsid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26. </w:t>
      </w:r>
      <w:r w:rsidR="00975A4F" w:rsidRPr="00975A4F">
        <w:rPr>
          <w:rFonts w:ascii="Arial" w:hAnsi="Arial" w:cs="Arial"/>
          <w:sz w:val="24"/>
          <w:szCs w:val="24"/>
        </w:rPr>
        <w:t xml:space="preserve">Claudio: ter uma pessoa da APA para fomentar as discursões, assim como uma ou duas pessoas do conselho, para </w:t>
      </w:r>
      <w:proofErr w:type="gramStart"/>
      <w:r w:rsidR="00975A4F" w:rsidRPr="00975A4F">
        <w:rPr>
          <w:rFonts w:ascii="Arial" w:hAnsi="Arial" w:cs="Arial"/>
          <w:sz w:val="24"/>
          <w:szCs w:val="24"/>
        </w:rPr>
        <w:t>ser</w:t>
      </w:r>
      <w:proofErr w:type="gramEnd"/>
      <w:r w:rsidR="00975A4F" w:rsidRPr="00975A4F">
        <w:rPr>
          <w:rFonts w:ascii="Arial" w:hAnsi="Arial" w:cs="Arial"/>
          <w:sz w:val="24"/>
          <w:szCs w:val="24"/>
        </w:rPr>
        <w:t xml:space="preserve"> propositores e apoiadores instigando o comentários do (Bruno e possivelmente Ulisses para dar continuidade a este processo);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27. </w:t>
      </w:r>
      <w:r w:rsidR="00975A4F" w:rsidRPr="00975A4F">
        <w:rPr>
          <w:rFonts w:ascii="Arial" w:hAnsi="Arial" w:cs="Arial"/>
          <w:sz w:val="24"/>
          <w:szCs w:val="24"/>
        </w:rPr>
        <w:t xml:space="preserve">Paulo – o </w:t>
      </w:r>
      <w:proofErr w:type="gramStart"/>
      <w:r w:rsidR="00975A4F" w:rsidRPr="00975A4F">
        <w:rPr>
          <w:rFonts w:ascii="Arial" w:hAnsi="Arial" w:cs="Arial"/>
          <w:sz w:val="24"/>
          <w:szCs w:val="24"/>
        </w:rPr>
        <w:t>ICMBio</w:t>
      </w:r>
      <w:proofErr w:type="gramEnd"/>
      <w:r w:rsidR="00975A4F" w:rsidRPr="00975A4F">
        <w:rPr>
          <w:rFonts w:ascii="Arial" w:hAnsi="Arial" w:cs="Arial"/>
          <w:sz w:val="24"/>
          <w:szCs w:val="24"/>
        </w:rPr>
        <w:t>, esta comunicando sim, dentro das mídias disponíveis (Website – Eduardo e Rede Social – Paulo), pode-se adequar novas estratégias para melhorar esta comunicação.</w:t>
      </w:r>
    </w:p>
    <w:p w:rsid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28. </w:t>
      </w:r>
      <w:r w:rsidR="00975A4F" w:rsidRPr="00975A4F">
        <w:rPr>
          <w:rFonts w:ascii="Arial" w:hAnsi="Arial" w:cs="Arial"/>
          <w:sz w:val="24"/>
          <w:szCs w:val="24"/>
        </w:rPr>
        <w:t>Bruno: duplicar as matérias tanto para site e rede social a exemplo da disposição de links</w:t>
      </w:r>
      <w:r w:rsidR="00975A4F">
        <w:rPr>
          <w:rFonts w:ascii="Arial" w:hAnsi="Arial" w:cs="Arial"/>
          <w:sz w:val="24"/>
          <w:szCs w:val="24"/>
        </w:rPr>
        <w:t>;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29. </w:t>
      </w:r>
      <w:r w:rsidR="00975A4F" w:rsidRPr="00975A4F">
        <w:rPr>
          <w:rFonts w:ascii="Arial" w:hAnsi="Arial" w:cs="Arial"/>
          <w:sz w:val="24"/>
          <w:szCs w:val="24"/>
        </w:rPr>
        <w:t>Paulo: Comunicação da unidade a exemplo de folders e cartilhas dentro da construção de um termo de referência.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 </w:t>
      </w:r>
      <w:r w:rsidR="00975A4F" w:rsidRPr="00975A4F">
        <w:rPr>
          <w:rFonts w:ascii="Arial" w:hAnsi="Arial" w:cs="Arial"/>
          <w:sz w:val="24"/>
          <w:szCs w:val="24"/>
        </w:rPr>
        <w:t>Talita: ver a questão da adequação a linguagem direcionada ao publico em especifico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31. </w:t>
      </w:r>
      <w:r w:rsidR="00975A4F" w:rsidRPr="00975A4F">
        <w:rPr>
          <w:rFonts w:ascii="Arial" w:hAnsi="Arial" w:cs="Arial"/>
          <w:sz w:val="24"/>
          <w:szCs w:val="24"/>
        </w:rPr>
        <w:t>Paulo: Utilizaremos uma linguagem geral.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32. </w:t>
      </w:r>
      <w:r w:rsidR="00975A4F" w:rsidRPr="00975A4F">
        <w:rPr>
          <w:rFonts w:ascii="Arial" w:hAnsi="Arial" w:cs="Arial"/>
          <w:sz w:val="24"/>
          <w:szCs w:val="24"/>
        </w:rPr>
        <w:t>João Cândido – Instalação de placas ao longo da APA</w:t>
      </w:r>
    </w:p>
    <w:p w:rsidR="00975A4F" w:rsidRPr="00975A4F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33. </w:t>
      </w:r>
      <w:r w:rsidR="00975A4F" w:rsidRPr="00975A4F">
        <w:rPr>
          <w:rFonts w:ascii="Arial" w:hAnsi="Arial" w:cs="Arial"/>
          <w:sz w:val="24"/>
          <w:szCs w:val="24"/>
        </w:rPr>
        <w:t>Paulo: esta instalação ira demora</w:t>
      </w:r>
      <w:r>
        <w:rPr>
          <w:rFonts w:ascii="Arial" w:hAnsi="Arial" w:cs="Arial"/>
          <w:sz w:val="24"/>
          <w:szCs w:val="24"/>
        </w:rPr>
        <w:t>r</w:t>
      </w:r>
      <w:r w:rsidR="00975A4F" w:rsidRPr="00975A4F">
        <w:rPr>
          <w:rFonts w:ascii="Arial" w:hAnsi="Arial" w:cs="Arial"/>
          <w:sz w:val="24"/>
          <w:szCs w:val="24"/>
        </w:rPr>
        <w:t>, pois cada município tem uma adequação diferenciada, sendo assim um processo lento.</w:t>
      </w:r>
    </w:p>
    <w:p w:rsidR="00F40597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34. </w:t>
      </w:r>
      <w:r w:rsidR="00975A4F" w:rsidRPr="00975A4F">
        <w:rPr>
          <w:rFonts w:ascii="Arial" w:hAnsi="Arial" w:cs="Arial"/>
          <w:sz w:val="24"/>
          <w:szCs w:val="24"/>
        </w:rPr>
        <w:t>Talita: no caso de Alagoas juntar os grupos para contribuir no termo de referência</w:t>
      </w:r>
      <w:r>
        <w:rPr>
          <w:rFonts w:ascii="Arial" w:hAnsi="Arial" w:cs="Arial"/>
          <w:sz w:val="24"/>
          <w:szCs w:val="24"/>
        </w:rPr>
        <w:t>.</w:t>
      </w:r>
    </w:p>
    <w:p w:rsidR="00F40597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35. </w:t>
      </w:r>
      <w:r w:rsidR="00975A4F" w:rsidRPr="00F40597">
        <w:rPr>
          <w:rFonts w:ascii="Arial" w:hAnsi="Arial" w:cs="Arial"/>
          <w:sz w:val="24"/>
          <w:szCs w:val="24"/>
        </w:rPr>
        <w:t>Conselheiro ficar atento a sua função;</w:t>
      </w:r>
    </w:p>
    <w:p w:rsidR="00975A4F" w:rsidRPr="00975A4F" w:rsidRDefault="00F40597" w:rsidP="00F4059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36. </w:t>
      </w:r>
      <w:r w:rsidR="00975A4F" w:rsidRPr="00455446">
        <w:rPr>
          <w:rFonts w:ascii="Arial" w:hAnsi="Arial" w:cs="Arial"/>
          <w:sz w:val="24"/>
          <w:szCs w:val="24"/>
        </w:rPr>
        <w:t>Desconforto em relação ao reconhecimento pela APA da contribuição d</w:t>
      </w:r>
      <w:r w:rsidR="00975A4F">
        <w:rPr>
          <w:rFonts w:ascii="Arial" w:hAnsi="Arial" w:cs="Arial"/>
          <w:sz w:val="24"/>
          <w:szCs w:val="24"/>
        </w:rPr>
        <w:t>o conselho para a gestão da APA:</w:t>
      </w:r>
    </w:p>
    <w:p w:rsidR="00F92666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37. </w:t>
      </w:r>
      <w:r w:rsidR="00F92666">
        <w:rPr>
          <w:rFonts w:ascii="Arial" w:hAnsi="Arial" w:cs="Arial"/>
          <w:sz w:val="24"/>
          <w:szCs w:val="24"/>
        </w:rPr>
        <w:t>Em Relação às</w:t>
      </w:r>
      <w:r>
        <w:rPr>
          <w:rFonts w:ascii="Arial" w:hAnsi="Arial" w:cs="Arial"/>
          <w:sz w:val="24"/>
          <w:szCs w:val="24"/>
        </w:rPr>
        <w:t xml:space="preserve"> alterações do Plano de Manejo, </w:t>
      </w:r>
      <w:r w:rsidR="00975A4F" w:rsidRPr="00F92666">
        <w:rPr>
          <w:rFonts w:ascii="Arial" w:hAnsi="Arial" w:cs="Arial"/>
          <w:sz w:val="24"/>
          <w:szCs w:val="24"/>
        </w:rPr>
        <w:t xml:space="preserve">Paulo </w:t>
      </w:r>
      <w:r>
        <w:rPr>
          <w:rFonts w:ascii="Arial" w:hAnsi="Arial" w:cs="Arial"/>
          <w:sz w:val="24"/>
          <w:szCs w:val="24"/>
        </w:rPr>
        <w:t>explicou que foram feitas apenas</w:t>
      </w:r>
      <w:r w:rsidR="00975A4F" w:rsidRPr="00F92666">
        <w:rPr>
          <w:rFonts w:ascii="Arial" w:hAnsi="Arial" w:cs="Arial"/>
          <w:sz w:val="24"/>
          <w:szCs w:val="24"/>
        </w:rPr>
        <w:t xml:space="preserve"> duas mudanças</w:t>
      </w:r>
      <w:r>
        <w:rPr>
          <w:rFonts w:ascii="Arial" w:hAnsi="Arial" w:cs="Arial"/>
          <w:sz w:val="24"/>
          <w:szCs w:val="24"/>
        </w:rPr>
        <w:t xml:space="preserve"> principais: </w:t>
      </w:r>
      <w:r w:rsidR="00975A4F" w:rsidRPr="00F92666">
        <w:rPr>
          <w:rFonts w:ascii="Arial" w:hAnsi="Arial" w:cs="Arial"/>
          <w:sz w:val="24"/>
          <w:szCs w:val="24"/>
        </w:rPr>
        <w:t xml:space="preserve">formato e, </w:t>
      </w:r>
      <w:proofErr w:type="gramStart"/>
      <w:r>
        <w:rPr>
          <w:rFonts w:ascii="Arial" w:hAnsi="Arial" w:cs="Arial"/>
          <w:sz w:val="24"/>
          <w:szCs w:val="24"/>
        </w:rPr>
        <w:t>substituição</w:t>
      </w:r>
      <w:r w:rsidR="00975A4F" w:rsidRPr="00F92666">
        <w:rPr>
          <w:rFonts w:ascii="Arial" w:hAnsi="Arial" w:cs="Arial"/>
          <w:sz w:val="24"/>
          <w:szCs w:val="24"/>
        </w:rPr>
        <w:t xml:space="preserve"> do diagnóstico </w:t>
      </w:r>
      <w:r>
        <w:rPr>
          <w:rFonts w:ascii="Arial" w:hAnsi="Arial" w:cs="Arial"/>
          <w:sz w:val="24"/>
          <w:szCs w:val="24"/>
        </w:rPr>
        <w:t xml:space="preserve">pelo trabalho </w:t>
      </w:r>
      <w:r w:rsidR="00975A4F" w:rsidRPr="00F92666">
        <w:rPr>
          <w:rFonts w:ascii="Arial" w:hAnsi="Arial" w:cs="Arial"/>
          <w:sz w:val="24"/>
          <w:szCs w:val="24"/>
        </w:rPr>
        <w:t>do p</w:t>
      </w:r>
      <w:r w:rsidR="00F92666">
        <w:rPr>
          <w:rFonts w:ascii="Arial" w:hAnsi="Arial" w:cs="Arial"/>
          <w:sz w:val="24"/>
          <w:szCs w:val="24"/>
        </w:rPr>
        <w:t>rojeto recifes costeiros</w:t>
      </w:r>
      <w:proofErr w:type="gramEnd"/>
      <w:r>
        <w:rPr>
          <w:rFonts w:ascii="Arial" w:hAnsi="Arial" w:cs="Arial"/>
          <w:sz w:val="24"/>
          <w:szCs w:val="24"/>
        </w:rPr>
        <w:t xml:space="preserve"> (2006)</w:t>
      </w:r>
      <w:r w:rsidR="00F92666">
        <w:rPr>
          <w:rFonts w:ascii="Arial" w:hAnsi="Arial" w:cs="Arial"/>
          <w:sz w:val="24"/>
          <w:szCs w:val="24"/>
        </w:rPr>
        <w:t>.</w:t>
      </w:r>
    </w:p>
    <w:p w:rsidR="00975A4F" w:rsidRPr="00455446" w:rsidRDefault="00F40597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39. </w:t>
      </w:r>
      <w:r w:rsidR="00975A4F" w:rsidRPr="00455446">
        <w:rPr>
          <w:rFonts w:ascii="Arial" w:hAnsi="Arial" w:cs="Arial"/>
          <w:sz w:val="24"/>
          <w:szCs w:val="24"/>
        </w:rPr>
        <w:t>Eduardo</w:t>
      </w:r>
      <w:r>
        <w:rPr>
          <w:rFonts w:ascii="Arial" w:hAnsi="Arial" w:cs="Arial"/>
          <w:sz w:val="24"/>
          <w:szCs w:val="24"/>
        </w:rPr>
        <w:t xml:space="preserve"> acrescentou</w:t>
      </w:r>
      <w:r w:rsidR="00975A4F" w:rsidRPr="00455446">
        <w:rPr>
          <w:rFonts w:ascii="Arial" w:hAnsi="Arial" w:cs="Arial"/>
          <w:sz w:val="24"/>
          <w:szCs w:val="24"/>
        </w:rPr>
        <w:t>: adeq</w:t>
      </w:r>
      <w:r w:rsidR="00F92666">
        <w:rPr>
          <w:rFonts w:ascii="Arial" w:hAnsi="Arial" w:cs="Arial"/>
          <w:sz w:val="24"/>
          <w:szCs w:val="24"/>
        </w:rPr>
        <w:t>uação dos nomes das zonas e recomenda</w:t>
      </w:r>
      <w:r w:rsidR="00975A4F" w:rsidRPr="00455446">
        <w:rPr>
          <w:rFonts w:ascii="Arial" w:hAnsi="Arial" w:cs="Arial"/>
          <w:sz w:val="24"/>
          <w:szCs w:val="24"/>
        </w:rPr>
        <w:t xml:space="preserve"> disseminar a utilização do termo como Zona de Preservação da Vida Marinha.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40. </w:t>
      </w:r>
      <w:r w:rsidR="00975A4F" w:rsidRPr="00F92666">
        <w:rPr>
          <w:rFonts w:ascii="Arial" w:hAnsi="Arial" w:cs="Arial"/>
          <w:sz w:val="24"/>
          <w:szCs w:val="24"/>
        </w:rPr>
        <w:t xml:space="preserve">Paulo </w:t>
      </w:r>
      <w:r>
        <w:rPr>
          <w:rFonts w:ascii="Arial" w:hAnsi="Arial" w:cs="Arial"/>
          <w:sz w:val="24"/>
          <w:szCs w:val="24"/>
        </w:rPr>
        <w:t>–</w:t>
      </w:r>
      <w:r w:rsidR="00975A4F" w:rsidRPr="00F926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Estamos elaborando o P</w:t>
      </w:r>
      <w:r w:rsidR="00975A4F" w:rsidRPr="00F92666">
        <w:rPr>
          <w:rFonts w:ascii="Arial" w:hAnsi="Arial" w:cs="Arial"/>
          <w:sz w:val="24"/>
          <w:szCs w:val="24"/>
        </w:rPr>
        <w:t xml:space="preserve">lano de proteção da unidade dentro de diversas características e situações. 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41. </w:t>
      </w:r>
      <w:r w:rsidR="00975A4F" w:rsidRPr="00455446">
        <w:rPr>
          <w:rFonts w:ascii="Arial" w:hAnsi="Arial" w:cs="Arial"/>
          <w:sz w:val="24"/>
          <w:szCs w:val="24"/>
        </w:rPr>
        <w:t>Karine: expor o plano de proteção na FANPAGE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42. </w:t>
      </w:r>
      <w:proofErr w:type="spellStart"/>
      <w:r w:rsidR="00F40597">
        <w:rPr>
          <w:rFonts w:ascii="Arial" w:hAnsi="Arial" w:cs="Arial"/>
          <w:sz w:val="24"/>
          <w:szCs w:val="24"/>
        </w:rPr>
        <w:t>Heriberto</w:t>
      </w:r>
      <w:proofErr w:type="spellEnd"/>
      <w:r w:rsidR="00F40597">
        <w:rPr>
          <w:rFonts w:ascii="Arial" w:hAnsi="Arial" w:cs="Arial"/>
          <w:sz w:val="24"/>
          <w:szCs w:val="24"/>
        </w:rPr>
        <w:t>: o diagnó</w:t>
      </w:r>
      <w:r w:rsidR="00975A4F" w:rsidRPr="00455446">
        <w:rPr>
          <w:rFonts w:ascii="Arial" w:hAnsi="Arial" w:cs="Arial"/>
          <w:sz w:val="24"/>
          <w:szCs w:val="24"/>
        </w:rPr>
        <w:t>stico do plano de manjo</w:t>
      </w:r>
      <w:r w:rsidR="00F92666">
        <w:rPr>
          <w:rFonts w:ascii="Arial" w:hAnsi="Arial" w:cs="Arial"/>
          <w:sz w:val="24"/>
          <w:szCs w:val="24"/>
        </w:rPr>
        <w:t xml:space="preserve"> aprovado pelo Conselho não foi aceito </w:t>
      </w:r>
      <w:proofErr w:type="gramStart"/>
      <w:r w:rsidR="00F92666">
        <w:rPr>
          <w:rFonts w:ascii="Arial" w:hAnsi="Arial" w:cs="Arial"/>
          <w:sz w:val="24"/>
          <w:szCs w:val="24"/>
        </w:rPr>
        <w:t>por que</w:t>
      </w:r>
      <w:proofErr w:type="gramEnd"/>
      <w:r w:rsidR="00F92666">
        <w:rPr>
          <w:rFonts w:ascii="Arial" w:hAnsi="Arial" w:cs="Arial"/>
          <w:sz w:val="24"/>
          <w:szCs w:val="24"/>
        </w:rPr>
        <w:t>?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43. </w:t>
      </w:r>
      <w:r w:rsidR="00F92666">
        <w:rPr>
          <w:rFonts w:ascii="Arial" w:hAnsi="Arial" w:cs="Arial"/>
          <w:sz w:val="24"/>
          <w:szCs w:val="24"/>
        </w:rPr>
        <w:t xml:space="preserve">Paulo: Os responsáveis pelo Plano de Manejo indicados pela Coordenação Geral, acharam por bem utilizar o diagnóstico </w:t>
      </w:r>
      <w:proofErr w:type="gramStart"/>
      <w:r w:rsidR="00F92666">
        <w:rPr>
          <w:rFonts w:ascii="Arial" w:hAnsi="Arial" w:cs="Arial"/>
          <w:sz w:val="24"/>
          <w:szCs w:val="24"/>
        </w:rPr>
        <w:t>elaborado pelo Projeto Recifes Costeiros</w:t>
      </w:r>
      <w:proofErr w:type="gramEnd"/>
      <w:r w:rsidR="00F92666">
        <w:rPr>
          <w:rFonts w:ascii="Arial" w:hAnsi="Arial" w:cs="Arial"/>
          <w:sz w:val="24"/>
          <w:szCs w:val="24"/>
        </w:rPr>
        <w:t xml:space="preserve"> (recurso do BID).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44. </w:t>
      </w:r>
      <w:r w:rsidR="00F92666">
        <w:rPr>
          <w:rFonts w:ascii="Arial" w:hAnsi="Arial" w:cs="Arial"/>
          <w:sz w:val="24"/>
          <w:szCs w:val="24"/>
        </w:rPr>
        <w:t>Beatriz – Por que esse documento não está disponível?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45. </w:t>
      </w:r>
      <w:r w:rsidR="00F92666">
        <w:rPr>
          <w:rFonts w:ascii="Arial" w:hAnsi="Arial" w:cs="Arial"/>
          <w:sz w:val="24"/>
          <w:szCs w:val="24"/>
        </w:rPr>
        <w:t>Paulo – Foi Cobrado ao Professor Mauro, mas até o momento não entregaram.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46. </w:t>
      </w:r>
      <w:r w:rsidR="00F92666">
        <w:rPr>
          <w:rFonts w:ascii="Arial" w:hAnsi="Arial" w:cs="Arial"/>
          <w:sz w:val="24"/>
          <w:szCs w:val="24"/>
        </w:rPr>
        <w:t>Alcides – Isso é um absurdo! Final foi produzido com recurso publico!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47. </w:t>
      </w:r>
      <w:r w:rsidR="00975A4F" w:rsidRPr="00455446">
        <w:rPr>
          <w:rFonts w:ascii="Arial" w:hAnsi="Arial" w:cs="Arial"/>
          <w:sz w:val="24"/>
          <w:szCs w:val="24"/>
        </w:rPr>
        <w:t>Beatriz – Encaminhamento - O conselho aguarda a primeira parte da entrega d</w:t>
      </w:r>
      <w:r w:rsidR="00F92666">
        <w:rPr>
          <w:rFonts w:ascii="Arial" w:hAnsi="Arial" w:cs="Arial"/>
          <w:sz w:val="24"/>
          <w:szCs w:val="24"/>
        </w:rPr>
        <w:t>o diagnóstico para que a APA possa disponibilizar;</w:t>
      </w:r>
    </w:p>
    <w:p w:rsidR="00F9266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48. </w:t>
      </w:r>
      <w:proofErr w:type="spellStart"/>
      <w:r>
        <w:rPr>
          <w:rFonts w:ascii="Arial" w:hAnsi="Arial" w:cs="Arial"/>
          <w:sz w:val="24"/>
          <w:szCs w:val="24"/>
        </w:rPr>
        <w:t>He</w:t>
      </w:r>
      <w:r w:rsidR="00975A4F" w:rsidRPr="00455446">
        <w:rPr>
          <w:rFonts w:ascii="Arial" w:hAnsi="Arial" w:cs="Arial"/>
          <w:sz w:val="24"/>
          <w:szCs w:val="24"/>
        </w:rPr>
        <w:t>riberto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>: rede de coleta de dados; estava citada como ação e não esta mais no entendimento do mesmo e hoje não esta mais citada assim, se precisa traduzir este termo para melhorar o entendimento.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49. </w:t>
      </w:r>
      <w:r w:rsidR="00975A4F" w:rsidRPr="00455446">
        <w:rPr>
          <w:rFonts w:ascii="Arial" w:hAnsi="Arial" w:cs="Arial"/>
          <w:sz w:val="24"/>
          <w:szCs w:val="24"/>
        </w:rPr>
        <w:t xml:space="preserve">Paulo – Evasão das Reuniões: Não estamos tendo essa evasão expressiva assim como exposto por Bruno. 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50. </w:t>
      </w:r>
      <w:r w:rsidR="00F66F3D">
        <w:rPr>
          <w:rFonts w:ascii="Arial" w:hAnsi="Arial" w:cs="Arial"/>
          <w:sz w:val="24"/>
          <w:szCs w:val="24"/>
        </w:rPr>
        <w:t>P</w:t>
      </w:r>
      <w:r w:rsidR="00975A4F" w:rsidRPr="00455446">
        <w:rPr>
          <w:rFonts w:ascii="Arial" w:hAnsi="Arial" w:cs="Arial"/>
          <w:sz w:val="24"/>
          <w:szCs w:val="24"/>
        </w:rPr>
        <w:t>aulo: Erro d</w:t>
      </w:r>
      <w:r w:rsidR="00F66F3D">
        <w:rPr>
          <w:rFonts w:ascii="Arial" w:hAnsi="Arial" w:cs="Arial"/>
          <w:sz w:val="24"/>
          <w:szCs w:val="24"/>
        </w:rPr>
        <w:t>a APACC</w:t>
      </w:r>
      <w:r w:rsidR="00975A4F" w:rsidRPr="00455446">
        <w:rPr>
          <w:rFonts w:ascii="Arial" w:hAnsi="Arial" w:cs="Arial"/>
          <w:sz w:val="24"/>
          <w:szCs w:val="24"/>
        </w:rPr>
        <w:t xml:space="preserve"> das deliberações em ata algumas alterações de ultima hora.</w:t>
      </w:r>
    </w:p>
    <w:p w:rsidR="00975A4F" w:rsidRPr="00455446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51. </w:t>
      </w:r>
      <w:r w:rsidR="00975A4F" w:rsidRPr="00455446">
        <w:rPr>
          <w:rFonts w:ascii="Arial" w:hAnsi="Arial" w:cs="Arial"/>
          <w:sz w:val="24"/>
          <w:szCs w:val="24"/>
        </w:rPr>
        <w:t>Eduardo: Erro na Reunião anterior pela ausência do presidente do conselho e retomada da liderança por Edu</w:t>
      </w:r>
      <w:r w:rsidR="00F66F3D">
        <w:rPr>
          <w:rFonts w:ascii="Arial" w:hAnsi="Arial" w:cs="Arial"/>
          <w:sz w:val="24"/>
          <w:szCs w:val="24"/>
        </w:rPr>
        <w:t>ardo e Ulisses. Este erro serviu</w:t>
      </w:r>
      <w:r w:rsidR="00975A4F" w:rsidRPr="00455446">
        <w:rPr>
          <w:rFonts w:ascii="Arial" w:hAnsi="Arial" w:cs="Arial"/>
          <w:sz w:val="24"/>
          <w:szCs w:val="24"/>
        </w:rPr>
        <w:t xml:space="preserve"> de aprendizado, diante as opiniões individuais dos conselheiros, pedindo aos mesmo que se destaque as propostas de encaminhamento, para não se criar entendimentos equivocados diante de opiniões pessoais.</w:t>
      </w:r>
    </w:p>
    <w:p w:rsidR="0015553C" w:rsidRDefault="0015553C" w:rsidP="0015553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52. </w:t>
      </w:r>
      <w:r w:rsidR="00975A4F" w:rsidRPr="00F66F3D">
        <w:rPr>
          <w:rFonts w:ascii="Arial" w:hAnsi="Arial" w:cs="Arial"/>
          <w:sz w:val="24"/>
          <w:szCs w:val="24"/>
        </w:rPr>
        <w:t>Renovação do Conselho via discursão on-line para um refinamento na próxima reunião do conselho.</w:t>
      </w:r>
    </w:p>
    <w:p w:rsidR="00975A4F" w:rsidRPr="0015553C" w:rsidRDefault="0015553C" w:rsidP="0015553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53. </w:t>
      </w:r>
      <w:r w:rsidR="00975A4F" w:rsidRPr="0015553C">
        <w:rPr>
          <w:rFonts w:ascii="Arial" w:hAnsi="Arial" w:cs="Arial"/>
          <w:sz w:val="24"/>
          <w:szCs w:val="24"/>
        </w:rPr>
        <w:t>Eduardo: Adequa</w:t>
      </w:r>
      <w:r w:rsidR="00694B15" w:rsidRPr="0015553C">
        <w:rPr>
          <w:rFonts w:ascii="Arial" w:hAnsi="Arial" w:cs="Arial"/>
          <w:sz w:val="24"/>
          <w:szCs w:val="24"/>
        </w:rPr>
        <w:t>ção</w:t>
      </w:r>
      <w:r w:rsidR="00975A4F" w:rsidRPr="0015553C">
        <w:rPr>
          <w:rFonts w:ascii="Arial" w:hAnsi="Arial" w:cs="Arial"/>
          <w:sz w:val="24"/>
          <w:szCs w:val="24"/>
        </w:rPr>
        <w:t xml:space="preserve"> da programação.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54. </w:t>
      </w:r>
      <w:r w:rsidR="00975A4F" w:rsidRPr="00F66F3D">
        <w:rPr>
          <w:rFonts w:ascii="Arial" w:hAnsi="Arial" w:cs="Arial"/>
          <w:sz w:val="24"/>
          <w:szCs w:val="24"/>
        </w:rPr>
        <w:t>Aproveitamento do meio virtual pa</w:t>
      </w:r>
      <w:r w:rsidR="00F66F3D">
        <w:rPr>
          <w:rFonts w:ascii="Arial" w:hAnsi="Arial" w:cs="Arial"/>
          <w:sz w:val="24"/>
          <w:szCs w:val="24"/>
        </w:rPr>
        <w:t xml:space="preserve">ra fomentar a discursão das </w:t>
      </w:r>
      <w:proofErr w:type="spellStart"/>
      <w:r w:rsidR="00F66F3D">
        <w:rPr>
          <w:rFonts w:ascii="Arial" w:hAnsi="Arial" w:cs="Arial"/>
          <w:sz w:val="24"/>
          <w:szCs w:val="24"/>
        </w:rPr>
        <w:t>CTs</w:t>
      </w:r>
      <w:proofErr w:type="spellEnd"/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55. </w:t>
      </w:r>
      <w:proofErr w:type="spellStart"/>
      <w:r>
        <w:rPr>
          <w:rFonts w:ascii="Arial" w:hAnsi="Arial" w:cs="Arial"/>
          <w:sz w:val="24"/>
          <w:szCs w:val="24"/>
        </w:rPr>
        <w:t>He</w:t>
      </w:r>
      <w:r w:rsidR="00975A4F" w:rsidRPr="00455446">
        <w:rPr>
          <w:rFonts w:ascii="Arial" w:hAnsi="Arial" w:cs="Arial"/>
          <w:sz w:val="24"/>
          <w:szCs w:val="24"/>
        </w:rPr>
        <w:t>riberto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: realizar uma breve discursão sobre 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 (funcionam</w:t>
      </w:r>
      <w:r w:rsidR="00F66F3D">
        <w:rPr>
          <w:rFonts w:ascii="Arial" w:hAnsi="Arial" w:cs="Arial"/>
          <w:sz w:val="24"/>
          <w:szCs w:val="24"/>
        </w:rPr>
        <w:t>ento – e revisão da composição);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56. </w:t>
      </w:r>
      <w:r w:rsidR="00975A4F" w:rsidRPr="00455446">
        <w:rPr>
          <w:rFonts w:ascii="Arial" w:hAnsi="Arial" w:cs="Arial"/>
          <w:sz w:val="24"/>
          <w:szCs w:val="24"/>
        </w:rPr>
        <w:t xml:space="preserve">Claudio: Discutir sobre 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 até 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12:30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; e definir o planejamento para as </w:t>
      </w:r>
      <w:r w:rsidR="00F66F3D">
        <w:rPr>
          <w:rFonts w:ascii="Arial" w:hAnsi="Arial" w:cs="Arial"/>
          <w:sz w:val="24"/>
          <w:szCs w:val="24"/>
        </w:rPr>
        <w:t>próximas reuniões até dezembro;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57. </w:t>
      </w:r>
      <w:r w:rsidR="00975A4F" w:rsidRPr="00455446">
        <w:rPr>
          <w:rFonts w:ascii="Arial" w:hAnsi="Arial" w:cs="Arial"/>
          <w:sz w:val="24"/>
          <w:szCs w:val="24"/>
        </w:rPr>
        <w:t>João: ter um coordenador para promover a</w:t>
      </w:r>
      <w:r w:rsidR="00F66F3D">
        <w:rPr>
          <w:rFonts w:ascii="Arial" w:hAnsi="Arial" w:cs="Arial"/>
          <w:sz w:val="24"/>
          <w:szCs w:val="24"/>
        </w:rPr>
        <w:t xml:space="preserve"> discursão das CTS virtualmente;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58. </w:t>
      </w:r>
      <w:r w:rsidR="00975A4F" w:rsidRPr="00455446">
        <w:rPr>
          <w:rFonts w:ascii="Arial" w:hAnsi="Arial" w:cs="Arial"/>
          <w:sz w:val="24"/>
          <w:szCs w:val="24"/>
        </w:rPr>
        <w:t>Marcelo: suspender as câmeras técnicas iniciar as discursões de acordo coma as demandas.  Analogia comissão do senado</w:t>
      </w:r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59. </w:t>
      </w:r>
      <w:r w:rsidR="00975A4F" w:rsidRPr="00455446">
        <w:rPr>
          <w:rFonts w:ascii="Arial" w:hAnsi="Arial" w:cs="Arial"/>
          <w:sz w:val="24"/>
          <w:szCs w:val="24"/>
        </w:rPr>
        <w:t>Paulo: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o processo começou errado,  pois </w:t>
      </w:r>
      <w:r w:rsidR="00F66F3D">
        <w:rPr>
          <w:rFonts w:ascii="Arial" w:hAnsi="Arial" w:cs="Arial"/>
          <w:sz w:val="24"/>
          <w:szCs w:val="24"/>
        </w:rPr>
        <w:t>a mesma encontra-se paralisada;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60. </w:t>
      </w:r>
      <w:r w:rsidR="00975A4F" w:rsidRPr="00455446">
        <w:rPr>
          <w:rFonts w:ascii="Arial" w:hAnsi="Arial" w:cs="Arial"/>
          <w:sz w:val="24"/>
          <w:szCs w:val="24"/>
        </w:rPr>
        <w:t xml:space="preserve">Karine: 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 tem que funcionar por demanda, temos que ler e entender o que 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esta escrito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>, e</w:t>
      </w:r>
      <w:r w:rsidR="00F66F3D">
        <w:rPr>
          <w:rFonts w:ascii="Arial" w:hAnsi="Arial" w:cs="Arial"/>
          <w:sz w:val="24"/>
          <w:szCs w:val="24"/>
        </w:rPr>
        <w:t xml:space="preserve"> adequando as demandas urgentes;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61. </w:t>
      </w:r>
      <w:r w:rsidR="00975A4F" w:rsidRPr="00455446">
        <w:rPr>
          <w:rFonts w:ascii="Arial" w:hAnsi="Arial" w:cs="Arial"/>
          <w:sz w:val="24"/>
          <w:szCs w:val="24"/>
        </w:rPr>
        <w:t>P</w:t>
      </w:r>
      <w:r w:rsidR="00F66F3D">
        <w:rPr>
          <w:rFonts w:ascii="Arial" w:hAnsi="Arial" w:cs="Arial"/>
          <w:sz w:val="24"/>
          <w:szCs w:val="24"/>
        </w:rPr>
        <w:t>a</w:t>
      </w:r>
      <w:r w:rsidR="00975A4F" w:rsidRPr="00455446">
        <w:rPr>
          <w:rFonts w:ascii="Arial" w:hAnsi="Arial" w:cs="Arial"/>
          <w:sz w:val="24"/>
          <w:szCs w:val="24"/>
        </w:rPr>
        <w:t>ulo: reavaliar a forma de atuação e fun</w:t>
      </w:r>
      <w:r w:rsidR="00F66F3D">
        <w:rPr>
          <w:rFonts w:ascii="Arial" w:hAnsi="Arial" w:cs="Arial"/>
          <w:sz w:val="24"/>
          <w:szCs w:val="24"/>
        </w:rPr>
        <w:t>cionamento das câmaras técnicas;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62. </w:t>
      </w:r>
      <w:proofErr w:type="spellStart"/>
      <w:r>
        <w:rPr>
          <w:rFonts w:ascii="Arial" w:hAnsi="Arial" w:cs="Arial"/>
          <w:sz w:val="24"/>
          <w:szCs w:val="24"/>
        </w:rPr>
        <w:t>He</w:t>
      </w:r>
      <w:r w:rsidR="00975A4F" w:rsidRPr="00455446">
        <w:rPr>
          <w:rFonts w:ascii="Arial" w:hAnsi="Arial" w:cs="Arial"/>
          <w:sz w:val="24"/>
          <w:szCs w:val="24"/>
        </w:rPr>
        <w:t>riberto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: O papel está bem definido, porem a criação foi equivocada no que diz respeito 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a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 composição.  Custeio das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 xml:space="preserve">. 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63. </w:t>
      </w:r>
      <w:r w:rsidR="00975A4F" w:rsidRPr="00455446">
        <w:rPr>
          <w:rFonts w:ascii="Arial" w:hAnsi="Arial" w:cs="Arial"/>
          <w:sz w:val="24"/>
          <w:szCs w:val="24"/>
        </w:rPr>
        <w:t>Danilo: funcionamento acontecer diante a demanda da realidade da Unidade</w:t>
      </w:r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64. </w:t>
      </w:r>
      <w:r w:rsidR="00975A4F" w:rsidRPr="00455446">
        <w:rPr>
          <w:rFonts w:ascii="Arial" w:hAnsi="Arial" w:cs="Arial"/>
          <w:sz w:val="24"/>
          <w:szCs w:val="24"/>
        </w:rPr>
        <w:t>Teodorico: é um instrumento necessário, e estudar a proposta de se ter quatro coordenadores para estar junto com a APA. (Coordenador Articulador)</w:t>
      </w:r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65. </w:t>
      </w:r>
      <w:r w:rsidR="00975A4F" w:rsidRPr="00455446">
        <w:rPr>
          <w:rFonts w:ascii="Arial" w:hAnsi="Arial" w:cs="Arial"/>
          <w:sz w:val="24"/>
          <w:szCs w:val="24"/>
        </w:rPr>
        <w:t xml:space="preserve">João: 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ou seja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 xml:space="preserve"> um Coordenador Articulador</w:t>
      </w:r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66. </w:t>
      </w:r>
      <w:r w:rsidR="00975A4F" w:rsidRPr="00455446">
        <w:rPr>
          <w:rFonts w:ascii="Arial" w:hAnsi="Arial" w:cs="Arial"/>
          <w:sz w:val="24"/>
          <w:szCs w:val="24"/>
        </w:rPr>
        <w:t>Vanderlei: Concorda que o</w:t>
      </w:r>
      <w:r w:rsidR="00F66F3D">
        <w:rPr>
          <w:rFonts w:ascii="Arial" w:hAnsi="Arial" w:cs="Arial"/>
          <w:sz w:val="24"/>
          <w:szCs w:val="24"/>
        </w:rPr>
        <w:t xml:space="preserve"> funcionamento seja por demanda;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67. </w:t>
      </w:r>
      <w:r w:rsidR="00975A4F" w:rsidRPr="00455446">
        <w:rPr>
          <w:rFonts w:ascii="Arial" w:hAnsi="Arial" w:cs="Arial"/>
          <w:sz w:val="24"/>
          <w:szCs w:val="24"/>
        </w:rPr>
        <w:t xml:space="preserve">Claudio: a existência de uma câmara técnica permanente é importante, temos que pensar um novo modelo de trabalho para 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>. A câmara técni</w:t>
      </w:r>
      <w:r w:rsidR="00F66F3D">
        <w:rPr>
          <w:rFonts w:ascii="Arial" w:hAnsi="Arial" w:cs="Arial"/>
          <w:sz w:val="24"/>
          <w:szCs w:val="24"/>
        </w:rPr>
        <w:t>ca tem que fazer sua autogestão;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68. </w:t>
      </w:r>
      <w:r w:rsidR="00975A4F" w:rsidRPr="00455446">
        <w:rPr>
          <w:rFonts w:ascii="Arial" w:hAnsi="Arial" w:cs="Arial"/>
          <w:sz w:val="24"/>
          <w:szCs w:val="24"/>
        </w:rPr>
        <w:t>Karine- fechamento: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>pois as ideias estão expostas nos comentários anteriore</w:t>
      </w:r>
      <w:r w:rsidR="00F66F3D">
        <w:rPr>
          <w:rFonts w:ascii="Arial" w:hAnsi="Arial" w:cs="Arial"/>
          <w:sz w:val="24"/>
          <w:szCs w:val="24"/>
        </w:rPr>
        <w:t xml:space="preserve">s. Ter um ponto focal do </w:t>
      </w:r>
      <w:proofErr w:type="gramStart"/>
      <w:r w:rsidR="00F66F3D">
        <w:rPr>
          <w:rFonts w:ascii="Arial" w:hAnsi="Arial" w:cs="Arial"/>
          <w:sz w:val="24"/>
          <w:szCs w:val="24"/>
        </w:rPr>
        <w:t>ICMBio</w:t>
      </w:r>
      <w:proofErr w:type="gramEnd"/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69. </w:t>
      </w:r>
      <w:r w:rsidR="00975A4F" w:rsidRPr="00455446">
        <w:rPr>
          <w:rFonts w:ascii="Arial" w:hAnsi="Arial" w:cs="Arial"/>
          <w:sz w:val="24"/>
          <w:szCs w:val="24"/>
        </w:rPr>
        <w:t>Marcelo: demandas pontuais da pequena e grande plenária</w:t>
      </w:r>
      <w:r w:rsidR="00F66F3D">
        <w:rPr>
          <w:rFonts w:ascii="Arial" w:hAnsi="Arial" w:cs="Arial"/>
          <w:sz w:val="24"/>
          <w:szCs w:val="24"/>
        </w:rPr>
        <w:t>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70. </w:t>
      </w:r>
      <w:proofErr w:type="spellStart"/>
      <w:r w:rsidR="00F66F3D" w:rsidRPr="00F66F3D">
        <w:rPr>
          <w:rFonts w:ascii="Arial" w:hAnsi="Arial" w:cs="Arial"/>
          <w:sz w:val="24"/>
          <w:szCs w:val="24"/>
        </w:rPr>
        <w:t>Clerton</w:t>
      </w:r>
      <w:proofErr w:type="spellEnd"/>
      <w:r w:rsidR="00975A4F" w:rsidRPr="00F66F3D">
        <w:rPr>
          <w:rFonts w:ascii="Arial" w:hAnsi="Arial" w:cs="Arial"/>
          <w:sz w:val="24"/>
          <w:szCs w:val="24"/>
        </w:rPr>
        <w:t>: Visão estrategi</w:t>
      </w:r>
      <w:r w:rsidR="00F66F3D">
        <w:rPr>
          <w:rFonts w:ascii="Arial" w:hAnsi="Arial" w:cs="Arial"/>
          <w:sz w:val="24"/>
          <w:szCs w:val="24"/>
        </w:rPr>
        <w:t>sta do conselho e apoio técnico;</w:t>
      </w:r>
    </w:p>
    <w:p w:rsidR="00F66F3D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71. </w:t>
      </w:r>
      <w:r w:rsidR="00975A4F" w:rsidRPr="00455446">
        <w:rPr>
          <w:rFonts w:ascii="Arial" w:hAnsi="Arial" w:cs="Arial"/>
          <w:sz w:val="24"/>
          <w:szCs w:val="24"/>
        </w:rPr>
        <w:t xml:space="preserve">Teodorico: não perder o foco e eleger os assuntos prioritários, a exemplo do plano de manejo. Trazer pra se os possíveis coordenadores e incentivar as pessoas a compor e participar nas </w:t>
      </w:r>
      <w:proofErr w:type="spellStart"/>
      <w:r w:rsidR="00975A4F" w:rsidRPr="00455446">
        <w:rPr>
          <w:rFonts w:ascii="Arial" w:hAnsi="Arial" w:cs="Arial"/>
          <w:sz w:val="24"/>
          <w:szCs w:val="24"/>
        </w:rPr>
        <w:t>CTs</w:t>
      </w:r>
      <w:proofErr w:type="spellEnd"/>
      <w:r w:rsidR="00975A4F" w:rsidRPr="00455446">
        <w:rPr>
          <w:rFonts w:ascii="Arial" w:hAnsi="Arial" w:cs="Arial"/>
          <w:sz w:val="24"/>
          <w:szCs w:val="24"/>
        </w:rPr>
        <w:t>. Propondo um plano de trabalho para as mesmas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>.</w:t>
      </w:r>
      <w:r w:rsidR="00F66F3D">
        <w:rPr>
          <w:rFonts w:ascii="Arial" w:hAnsi="Arial" w:cs="Arial"/>
          <w:sz w:val="24"/>
          <w:szCs w:val="24"/>
        </w:rPr>
        <w:t>;</w:t>
      </w:r>
      <w:proofErr w:type="gramEnd"/>
    </w:p>
    <w:p w:rsidR="00975A4F" w:rsidRDefault="0015553C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72. </w:t>
      </w:r>
      <w:r w:rsidR="00975A4F" w:rsidRPr="00455446">
        <w:rPr>
          <w:rFonts w:ascii="Arial" w:hAnsi="Arial" w:cs="Arial"/>
          <w:sz w:val="24"/>
          <w:szCs w:val="24"/>
        </w:rPr>
        <w:t>Claudio: Fechamento –</w:t>
      </w:r>
      <w:proofErr w:type="gramStart"/>
      <w:r w:rsidR="00975A4F"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="00975A4F" w:rsidRPr="00455446">
        <w:rPr>
          <w:rFonts w:ascii="Arial" w:hAnsi="Arial" w:cs="Arial"/>
          <w:sz w:val="24"/>
          <w:szCs w:val="24"/>
        </w:rPr>
        <w:t>permanecem as mesmas 4 câmaras (pesca, turismo, impactos-pesquisa e comunicação-EA) porem será revista a composição das mesmas.</w:t>
      </w:r>
    </w:p>
    <w:p w:rsidR="0015553C" w:rsidRDefault="0015553C" w:rsidP="00E53E8C">
      <w:pPr>
        <w:pStyle w:val="PargrafodaLista"/>
        <w:spacing w:before="120" w:after="0"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F66F3D" w:rsidRDefault="00F66F3D" w:rsidP="00E53E8C">
      <w:pPr>
        <w:pStyle w:val="PargrafodaLista"/>
        <w:spacing w:before="120" w:after="0"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Encaminhamento:</w:t>
      </w:r>
    </w:p>
    <w:p w:rsidR="00975A4F" w:rsidRPr="00455446" w:rsidRDefault="00975A4F" w:rsidP="00E53E8C">
      <w:pPr>
        <w:pStyle w:val="PargrafodaLista"/>
        <w:spacing w:before="120" w:after="0"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55446">
        <w:rPr>
          <w:rFonts w:ascii="Arial" w:hAnsi="Arial" w:cs="Arial"/>
          <w:b/>
          <w:sz w:val="24"/>
          <w:szCs w:val="24"/>
        </w:rPr>
        <w:t>CTs</w:t>
      </w:r>
      <w:proofErr w:type="spellEnd"/>
      <w:r w:rsidRPr="00455446">
        <w:rPr>
          <w:rFonts w:ascii="Arial" w:hAnsi="Arial" w:cs="Arial"/>
          <w:b/>
          <w:sz w:val="24"/>
          <w:szCs w:val="24"/>
        </w:rPr>
        <w:t xml:space="preserve">. Buscar para cada </w:t>
      </w:r>
      <w:proofErr w:type="spellStart"/>
      <w:r w:rsidRPr="00455446">
        <w:rPr>
          <w:rFonts w:ascii="Arial" w:hAnsi="Arial" w:cs="Arial"/>
          <w:b/>
          <w:sz w:val="24"/>
          <w:szCs w:val="24"/>
        </w:rPr>
        <w:t>CTs</w:t>
      </w:r>
      <w:proofErr w:type="spellEnd"/>
      <w:r w:rsidRPr="00455446">
        <w:rPr>
          <w:rFonts w:ascii="Arial" w:hAnsi="Arial" w:cs="Arial"/>
          <w:b/>
          <w:sz w:val="24"/>
          <w:szCs w:val="24"/>
        </w:rPr>
        <w:t xml:space="preserve"> um coordenad</w:t>
      </w:r>
      <w:r w:rsidR="00F66F3D">
        <w:rPr>
          <w:rFonts w:ascii="Arial" w:hAnsi="Arial" w:cs="Arial"/>
          <w:b/>
          <w:sz w:val="24"/>
          <w:szCs w:val="24"/>
        </w:rPr>
        <w:t xml:space="preserve">or </w:t>
      </w:r>
    </w:p>
    <w:p w:rsidR="00975A4F" w:rsidRPr="00455446" w:rsidRDefault="00975A4F" w:rsidP="00E53E8C">
      <w:pPr>
        <w:pStyle w:val="PargrafodaLista"/>
        <w:spacing w:before="120" w:after="0" w:line="24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ab/>
        <w:t xml:space="preserve">Coordenadores e pontos focais </w:t>
      </w:r>
      <w:proofErr w:type="gramStart"/>
      <w:r w:rsidRPr="00455446">
        <w:rPr>
          <w:rFonts w:ascii="Arial" w:hAnsi="Arial" w:cs="Arial"/>
          <w:b/>
          <w:sz w:val="24"/>
          <w:szCs w:val="24"/>
        </w:rPr>
        <w:t>ICMBio</w:t>
      </w:r>
      <w:proofErr w:type="gramEnd"/>
    </w:p>
    <w:p w:rsidR="00975A4F" w:rsidRPr="00455446" w:rsidRDefault="00975A4F" w:rsidP="00E53E8C">
      <w:pPr>
        <w:pStyle w:val="PargrafodaLista"/>
        <w:numPr>
          <w:ilvl w:val="2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Pesca – </w:t>
      </w:r>
      <w:proofErr w:type="spellStart"/>
      <w:r w:rsidRPr="00455446">
        <w:rPr>
          <w:rFonts w:ascii="Arial" w:hAnsi="Arial" w:cs="Arial"/>
          <w:sz w:val="24"/>
          <w:szCs w:val="24"/>
        </w:rPr>
        <w:t>Darlane</w:t>
      </w:r>
      <w:proofErr w:type="spellEnd"/>
      <w:proofErr w:type="gramStart"/>
      <w:r w:rsidRPr="00455446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(ponto focal </w:t>
      </w:r>
      <w:proofErr w:type="spellStart"/>
      <w:r w:rsidRPr="00455446">
        <w:rPr>
          <w:rFonts w:ascii="Arial" w:hAnsi="Arial" w:cs="Arial"/>
          <w:sz w:val="24"/>
          <w:szCs w:val="24"/>
        </w:rPr>
        <w:t>ICMBio</w:t>
      </w:r>
      <w:proofErr w:type="spellEnd"/>
      <w:r w:rsidRPr="00455446">
        <w:rPr>
          <w:rFonts w:ascii="Arial" w:hAnsi="Arial" w:cs="Arial"/>
          <w:sz w:val="24"/>
          <w:szCs w:val="24"/>
        </w:rPr>
        <w:t xml:space="preserve"> – Eriberto)</w:t>
      </w:r>
    </w:p>
    <w:p w:rsidR="00975A4F" w:rsidRPr="00455446" w:rsidRDefault="00975A4F" w:rsidP="00E53E8C">
      <w:pPr>
        <w:pStyle w:val="PargrafodaLista"/>
        <w:numPr>
          <w:ilvl w:val="2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Turismo – Wanderlei, Ulisses (ponto focal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– Marcelo)</w:t>
      </w:r>
    </w:p>
    <w:p w:rsidR="00975A4F" w:rsidRPr="00455446" w:rsidRDefault="00975A4F" w:rsidP="00E53E8C">
      <w:pPr>
        <w:pStyle w:val="PargrafodaLista"/>
        <w:numPr>
          <w:ilvl w:val="2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Impacto-pesquisa: Mônica, Bruno (ponto focal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– Eduardo)</w:t>
      </w:r>
    </w:p>
    <w:p w:rsidR="00975A4F" w:rsidRPr="00455446" w:rsidRDefault="00975A4F" w:rsidP="00E53E8C">
      <w:pPr>
        <w:pStyle w:val="PargrafodaLista"/>
        <w:numPr>
          <w:ilvl w:val="2"/>
          <w:numId w:val="6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 xml:space="preserve">Comunicação-EA: Luís Otávio (ponto focal </w:t>
      </w:r>
      <w:proofErr w:type="gramStart"/>
      <w:r w:rsidRPr="00455446">
        <w:rPr>
          <w:rFonts w:ascii="Arial" w:hAnsi="Arial" w:cs="Arial"/>
          <w:sz w:val="24"/>
          <w:szCs w:val="24"/>
        </w:rPr>
        <w:t>ICMBio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– Claudio*Ulisses no caso de Claudio se ausentar).</w:t>
      </w:r>
    </w:p>
    <w:p w:rsidR="00975A4F" w:rsidRPr="00F66F3D" w:rsidRDefault="00975A4F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66F3D">
        <w:rPr>
          <w:rFonts w:ascii="Arial" w:hAnsi="Arial" w:cs="Arial"/>
          <w:sz w:val="24"/>
          <w:szCs w:val="24"/>
        </w:rPr>
        <w:t>Claudio: Plano de Trabalho – Plenária.</w:t>
      </w:r>
    </w:p>
    <w:p w:rsidR="00975A4F" w:rsidRPr="00F66F3D" w:rsidRDefault="00975A4F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66F3D">
        <w:rPr>
          <w:rFonts w:ascii="Arial" w:hAnsi="Arial" w:cs="Arial"/>
          <w:sz w:val="24"/>
          <w:szCs w:val="24"/>
        </w:rPr>
        <w:t>Eduardo: cada entidade deve apresentar seu envolvimento prático com a APACC.</w:t>
      </w:r>
    </w:p>
    <w:p w:rsidR="00975A4F" w:rsidRDefault="00975A4F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66F3D">
        <w:rPr>
          <w:rFonts w:ascii="Arial" w:hAnsi="Arial" w:cs="Arial"/>
          <w:sz w:val="24"/>
          <w:szCs w:val="24"/>
        </w:rPr>
        <w:t>Vanderlei: Opinião com a troca de conselheiros</w:t>
      </w:r>
      <w:proofErr w:type="gramStart"/>
      <w:r w:rsidRPr="00F66F3D">
        <w:rPr>
          <w:rFonts w:ascii="Arial" w:hAnsi="Arial" w:cs="Arial"/>
          <w:sz w:val="24"/>
          <w:szCs w:val="24"/>
        </w:rPr>
        <w:t>, deveria</w:t>
      </w:r>
      <w:proofErr w:type="gramEnd"/>
      <w:r w:rsidRPr="00F66F3D">
        <w:rPr>
          <w:rFonts w:ascii="Arial" w:hAnsi="Arial" w:cs="Arial"/>
          <w:sz w:val="24"/>
          <w:szCs w:val="24"/>
        </w:rPr>
        <w:t xml:space="preserve"> ser realizada a capacitação ano que vem 2014.</w:t>
      </w:r>
    </w:p>
    <w:p w:rsidR="00F66F3D" w:rsidRDefault="00F66F3D" w:rsidP="00DF05FE">
      <w:pPr>
        <w:spacing w:before="360" w:after="0" w:line="240" w:lineRule="auto"/>
        <w:rPr>
          <w:rFonts w:ascii="Arial" w:hAnsi="Arial" w:cs="Arial"/>
          <w:b/>
          <w:sz w:val="24"/>
          <w:szCs w:val="24"/>
        </w:rPr>
      </w:pPr>
      <w:r w:rsidRPr="00F66F3D">
        <w:rPr>
          <w:rFonts w:ascii="Arial" w:hAnsi="Arial" w:cs="Arial"/>
          <w:b/>
          <w:sz w:val="24"/>
          <w:szCs w:val="24"/>
        </w:rPr>
        <w:tab/>
      </w:r>
      <w:r w:rsidRPr="00F66F3D">
        <w:rPr>
          <w:rFonts w:ascii="Arial" w:hAnsi="Arial" w:cs="Arial"/>
          <w:b/>
          <w:sz w:val="24"/>
          <w:szCs w:val="24"/>
        </w:rPr>
        <w:tab/>
        <w:t>PROGRAMAÇÃO 2013</w:t>
      </w:r>
    </w:p>
    <w:p w:rsidR="00DF05FE" w:rsidRPr="00DF05FE" w:rsidRDefault="00DF05FE" w:rsidP="00DF05FE">
      <w:pPr>
        <w:spacing w:before="360" w:after="0" w:line="240" w:lineRule="auto"/>
        <w:rPr>
          <w:rFonts w:ascii="Arial" w:hAnsi="Arial" w:cs="Arial"/>
          <w:b/>
          <w:caps/>
          <w:sz w:val="24"/>
          <w:szCs w:val="24"/>
        </w:rPr>
      </w:pPr>
      <w:r w:rsidRPr="00DF05FE">
        <w:rPr>
          <w:rFonts w:ascii="Arial" w:hAnsi="Arial" w:cs="Arial"/>
          <w:b/>
          <w:caps/>
          <w:sz w:val="24"/>
          <w:szCs w:val="24"/>
        </w:rPr>
        <w:t>2° Quinzena de Agosto 2013 (reunião extraordinária)</w:t>
      </w:r>
    </w:p>
    <w:p w:rsidR="00F66F3D" w:rsidRPr="00F66F3D" w:rsidRDefault="00F66F3D" w:rsidP="00E53E8C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Renovação do Conselho:</w:t>
      </w:r>
    </w:p>
    <w:p w:rsidR="00F66F3D" w:rsidRDefault="00F66F3D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75A4F" w:rsidRPr="00F66F3D">
        <w:rPr>
          <w:rFonts w:ascii="Arial" w:hAnsi="Arial" w:cs="Arial"/>
          <w:sz w:val="24"/>
          <w:szCs w:val="24"/>
        </w:rPr>
        <w:t xml:space="preserve">razer subsídios que justifiquem a renovação. (Proposta de Carta de apresentação ou Press </w:t>
      </w:r>
      <w:proofErr w:type="spellStart"/>
      <w:r w:rsidR="00975A4F" w:rsidRPr="00F66F3D">
        <w:rPr>
          <w:rFonts w:ascii="Arial" w:hAnsi="Arial" w:cs="Arial"/>
          <w:sz w:val="24"/>
          <w:szCs w:val="24"/>
        </w:rPr>
        <w:t>Realease</w:t>
      </w:r>
      <w:proofErr w:type="spellEnd"/>
      <w:r w:rsidR="00975A4F" w:rsidRPr="00F66F3D">
        <w:rPr>
          <w:rFonts w:ascii="Arial" w:hAnsi="Arial" w:cs="Arial"/>
          <w:sz w:val="24"/>
          <w:szCs w:val="24"/>
        </w:rPr>
        <w:t xml:space="preserve"> institucional das organizações participantes do conselho e possíveis candidatos podendo ser</w:t>
      </w:r>
      <w:proofErr w:type="gramStart"/>
      <w:r w:rsidR="00975A4F" w:rsidRPr="00F66F3D">
        <w:rPr>
          <w:rFonts w:ascii="Arial" w:hAnsi="Arial" w:cs="Arial"/>
          <w:sz w:val="24"/>
          <w:szCs w:val="24"/>
        </w:rPr>
        <w:t xml:space="preserve">  </w:t>
      </w:r>
      <w:proofErr w:type="gramEnd"/>
      <w:r w:rsidR="00975A4F" w:rsidRPr="00F66F3D">
        <w:rPr>
          <w:rFonts w:ascii="Arial" w:hAnsi="Arial" w:cs="Arial"/>
          <w:sz w:val="24"/>
          <w:szCs w:val="24"/>
        </w:rPr>
        <w:t>uma apresentação virtual ou documental</w:t>
      </w:r>
      <w:r>
        <w:rPr>
          <w:rFonts w:ascii="Arial" w:hAnsi="Arial" w:cs="Arial"/>
          <w:sz w:val="24"/>
          <w:szCs w:val="24"/>
        </w:rPr>
        <w:t>)</w:t>
      </w:r>
      <w:r w:rsidR="00975A4F" w:rsidRPr="00F66F3D">
        <w:rPr>
          <w:rFonts w:ascii="Arial" w:hAnsi="Arial" w:cs="Arial"/>
          <w:sz w:val="24"/>
          <w:szCs w:val="24"/>
        </w:rPr>
        <w:t>.</w:t>
      </w:r>
    </w:p>
    <w:p w:rsidR="00975A4F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F66F3D">
        <w:rPr>
          <w:rFonts w:ascii="Arial" w:hAnsi="Arial" w:cs="Arial"/>
          <w:sz w:val="24"/>
          <w:szCs w:val="24"/>
        </w:rPr>
        <w:t>valiação da frequência das entidades e apresentação de entidades interessadas e</w:t>
      </w:r>
      <w:r w:rsidR="00975A4F" w:rsidRPr="00455446">
        <w:rPr>
          <w:rFonts w:ascii="Arial" w:hAnsi="Arial" w:cs="Arial"/>
          <w:sz w:val="24"/>
          <w:szCs w:val="24"/>
        </w:rPr>
        <w:t xml:space="preserve"> acentos que não se fazem presente.</w:t>
      </w:r>
      <w:r>
        <w:rPr>
          <w:rFonts w:ascii="Arial" w:hAnsi="Arial" w:cs="Arial"/>
          <w:sz w:val="24"/>
          <w:szCs w:val="24"/>
        </w:rPr>
        <w:t xml:space="preserve"> (</w:t>
      </w:r>
      <w:r w:rsidR="00F66F3D">
        <w:rPr>
          <w:rFonts w:ascii="Arial" w:hAnsi="Arial" w:cs="Arial"/>
          <w:sz w:val="24"/>
          <w:szCs w:val="24"/>
        </w:rPr>
        <w:t>N</w:t>
      </w:r>
      <w:r w:rsidR="00975A4F" w:rsidRPr="00F66F3D">
        <w:rPr>
          <w:rFonts w:ascii="Arial" w:hAnsi="Arial" w:cs="Arial"/>
          <w:sz w:val="24"/>
          <w:szCs w:val="24"/>
        </w:rPr>
        <w:t>ovembro 2ª qu</w:t>
      </w:r>
      <w:r w:rsidR="00F66F3D">
        <w:rPr>
          <w:rFonts w:ascii="Arial" w:hAnsi="Arial" w:cs="Arial"/>
          <w:sz w:val="24"/>
          <w:szCs w:val="24"/>
        </w:rPr>
        <w:t>inzena: RENOVAÇÂO propriamente dita</w:t>
      </w:r>
      <w:r>
        <w:rPr>
          <w:rFonts w:ascii="Arial" w:hAnsi="Arial" w:cs="Arial"/>
          <w:sz w:val="24"/>
          <w:szCs w:val="24"/>
        </w:rPr>
        <w:t>)</w:t>
      </w:r>
      <w:r w:rsidR="00975A4F" w:rsidRPr="00F66F3D">
        <w:rPr>
          <w:rFonts w:ascii="Arial" w:hAnsi="Arial" w:cs="Arial"/>
          <w:sz w:val="24"/>
          <w:szCs w:val="24"/>
        </w:rPr>
        <w:t>.</w:t>
      </w:r>
    </w:p>
    <w:p w:rsidR="00DF05FE" w:rsidRPr="00455446" w:rsidRDefault="00DF05FE" w:rsidP="00E53E8C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>Recomposição das Câmaras;</w:t>
      </w:r>
    </w:p>
    <w:p w:rsidR="00DF05FE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66F3D">
        <w:rPr>
          <w:rFonts w:ascii="Arial" w:hAnsi="Arial" w:cs="Arial"/>
          <w:sz w:val="24"/>
          <w:szCs w:val="24"/>
        </w:rPr>
        <w:t xml:space="preserve">Agosto 2013. Reunião extraordinária para discutir o que? , como? </w:t>
      </w:r>
      <w:proofErr w:type="gramStart"/>
      <w:r w:rsidRPr="00F66F3D">
        <w:rPr>
          <w:rFonts w:ascii="Arial" w:hAnsi="Arial" w:cs="Arial"/>
          <w:sz w:val="24"/>
          <w:szCs w:val="24"/>
        </w:rPr>
        <w:t>quando</w:t>
      </w:r>
      <w:proofErr w:type="gramEnd"/>
      <w:r w:rsidRPr="00F66F3D">
        <w:rPr>
          <w:rFonts w:ascii="Arial" w:hAnsi="Arial" w:cs="Arial"/>
          <w:sz w:val="24"/>
          <w:szCs w:val="24"/>
        </w:rPr>
        <w:t xml:space="preserve">? </w:t>
      </w:r>
      <w:proofErr w:type="gramStart"/>
      <w:r w:rsidRPr="00F66F3D">
        <w:rPr>
          <w:rFonts w:ascii="Arial" w:hAnsi="Arial" w:cs="Arial"/>
          <w:sz w:val="24"/>
          <w:szCs w:val="24"/>
        </w:rPr>
        <w:t>e</w:t>
      </w:r>
      <w:proofErr w:type="gramEnd"/>
      <w:r w:rsidRPr="00F66F3D">
        <w:rPr>
          <w:rFonts w:ascii="Arial" w:hAnsi="Arial" w:cs="Arial"/>
          <w:sz w:val="24"/>
          <w:szCs w:val="24"/>
        </w:rPr>
        <w:t xml:space="preserve"> quem?</w:t>
      </w:r>
    </w:p>
    <w:p w:rsidR="00DF05FE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Espera-se </w:t>
      </w:r>
      <w:proofErr w:type="spellStart"/>
      <w:r>
        <w:rPr>
          <w:rFonts w:ascii="Arial" w:hAnsi="Arial" w:cs="Arial"/>
          <w:sz w:val="24"/>
          <w:szCs w:val="24"/>
        </w:rPr>
        <w:t>qua</w:t>
      </w:r>
      <w:proofErr w:type="spellEnd"/>
      <w:r>
        <w:rPr>
          <w:rFonts w:ascii="Arial" w:hAnsi="Arial" w:cs="Arial"/>
          <w:sz w:val="24"/>
          <w:szCs w:val="24"/>
        </w:rPr>
        <w:t xml:space="preserve"> cada CT enriqueça a discussão até agosto.</w:t>
      </w:r>
    </w:p>
    <w:p w:rsidR="00DF05FE" w:rsidRPr="00455446" w:rsidRDefault="00DF05FE" w:rsidP="00E53E8C">
      <w:pPr>
        <w:pStyle w:val="PargrafodaLista"/>
        <w:numPr>
          <w:ilvl w:val="0"/>
          <w:numId w:val="7"/>
        </w:num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>Zoneamento – (Pacotão</w:t>
      </w:r>
      <w:r>
        <w:rPr>
          <w:rFonts w:ascii="Arial" w:hAnsi="Arial" w:cs="Arial"/>
          <w:b/>
          <w:sz w:val="24"/>
          <w:szCs w:val="24"/>
        </w:rPr>
        <w:t xml:space="preserve">: zonas de visitação de preservação da vida Marinha e </w:t>
      </w:r>
      <w:proofErr w:type="spellStart"/>
      <w:r>
        <w:rPr>
          <w:rFonts w:ascii="Arial" w:hAnsi="Arial" w:cs="Arial"/>
          <w:b/>
          <w:sz w:val="24"/>
          <w:szCs w:val="24"/>
        </w:rPr>
        <w:t>COMDEMAs</w:t>
      </w:r>
      <w:proofErr w:type="spellEnd"/>
      <w:r w:rsidRPr="00455446">
        <w:rPr>
          <w:rFonts w:ascii="Arial" w:hAnsi="Arial" w:cs="Arial"/>
          <w:b/>
          <w:sz w:val="24"/>
          <w:szCs w:val="24"/>
        </w:rPr>
        <w:t>)</w:t>
      </w:r>
    </w:p>
    <w:p w:rsidR="00DF05FE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66F3D">
        <w:rPr>
          <w:rFonts w:ascii="Arial" w:hAnsi="Arial" w:cs="Arial"/>
          <w:sz w:val="24"/>
          <w:szCs w:val="24"/>
        </w:rPr>
        <w:t>Apresentação da APACC do que foi feito</w:t>
      </w:r>
      <w:r>
        <w:rPr>
          <w:rFonts w:ascii="Arial" w:hAnsi="Arial" w:cs="Arial"/>
          <w:sz w:val="24"/>
          <w:szCs w:val="24"/>
        </w:rPr>
        <w:t xml:space="preserve"> e o que está para ser feito</w:t>
      </w:r>
    </w:p>
    <w:p w:rsidR="00DF05FE" w:rsidRPr="00F66F3D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DF05FE">
        <w:rPr>
          <w:rFonts w:ascii="Arial" w:hAnsi="Arial" w:cs="Arial"/>
          <w:sz w:val="24"/>
          <w:szCs w:val="24"/>
        </w:rPr>
        <w:t>Identificação dos principais problemas para o município. (refinar e deixar essas questões para os CONDEMAS)</w:t>
      </w:r>
    </w:p>
    <w:p w:rsidR="00DF05FE" w:rsidRPr="00DF05FE" w:rsidRDefault="00DF05FE" w:rsidP="00DF05FE">
      <w:pPr>
        <w:spacing w:before="360" w:after="0" w:line="240" w:lineRule="auto"/>
        <w:rPr>
          <w:rFonts w:ascii="Arial" w:hAnsi="Arial" w:cs="Arial"/>
          <w:b/>
          <w:caps/>
          <w:sz w:val="24"/>
          <w:szCs w:val="24"/>
        </w:rPr>
      </w:pPr>
      <w:r w:rsidRPr="00DF05FE">
        <w:rPr>
          <w:rFonts w:ascii="Arial" w:hAnsi="Arial" w:cs="Arial"/>
          <w:b/>
          <w:caps/>
          <w:sz w:val="24"/>
          <w:szCs w:val="24"/>
        </w:rPr>
        <w:t>2° Quinzena de Novembro de 2013</w:t>
      </w:r>
    </w:p>
    <w:p w:rsidR="00975A4F" w:rsidRDefault="00DF05FE" w:rsidP="00975A4F">
      <w:pPr>
        <w:pStyle w:val="PargrafodaLista"/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Renovação do Conselho</w:t>
      </w:r>
    </w:p>
    <w:p w:rsidR="00DF05FE" w:rsidRPr="00455446" w:rsidRDefault="00DF05FE" w:rsidP="00975A4F">
      <w:pPr>
        <w:pStyle w:val="PargrafodaLista"/>
        <w:numPr>
          <w:ilvl w:val="0"/>
          <w:numId w:val="7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>Planejamento estratégico do Conselho para 2014;</w:t>
      </w:r>
    </w:p>
    <w:p w:rsidR="00975A4F" w:rsidRPr="00F66F3D" w:rsidRDefault="00975A4F" w:rsidP="00F66F3D">
      <w:pPr>
        <w:spacing w:before="120" w:after="0" w:line="240" w:lineRule="auto"/>
        <w:rPr>
          <w:rFonts w:ascii="Arial" w:hAnsi="Arial" w:cs="Arial"/>
          <w:b/>
          <w:sz w:val="24"/>
          <w:szCs w:val="24"/>
        </w:rPr>
      </w:pPr>
    </w:p>
    <w:p w:rsidR="00DF05FE" w:rsidRPr="00F66F3D" w:rsidRDefault="00DF05FE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>Capacitação:</w:t>
      </w:r>
      <w:r w:rsidRPr="00455446">
        <w:rPr>
          <w:rFonts w:ascii="Arial" w:hAnsi="Arial" w:cs="Arial"/>
          <w:sz w:val="24"/>
          <w:szCs w:val="24"/>
        </w:rPr>
        <w:t xml:space="preserve"> ver a possibilidade de realização este ano 2013 ou não?</w:t>
      </w:r>
      <w:r>
        <w:rPr>
          <w:rFonts w:ascii="Arial" w:hAnsi="Arial" w:cs="Arial"/>
          <w:sz w:val="24"/>
          <w:szCs w:val="24"/>
        </w:rPr>
        <w:t xml:space="preserve"> </w:t>
      </w:r>
      <w:r w:rsidRPr="00F66F3D">
        <w:rPr>
          <w:rFonts w:ascii="Arial" w:hAnsi="Arial" w:cs="Arial"/>
          <w:sz w:val="24"/>
          <w:szCs w:val="24"/>
        </w:rPr>
        <w:t>A princípio ficará para 2014.</w:t>
      </w:r>
    </w:p>
    <w:p w:rsidR="00975A4F" w:rsidRPr="00455446" w:rsidRDefault="00975A4F" w:rsidP="00E53E8C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b/>
          <w:sz w:val="24"/>
          <w:szCs w:val="24"/>
        </w:rPr>
        <w:t xml:space="preserve">Local para a próxima reunião: </w:t>
      </w:r>
      <w:proofErr w:type="gramStart"/>
      <w:r w:rsidRPr="00455446">
        <w:rPr>
          <w:rFonts w:ascii="Arial" w:hAnsi="Arial" w:cs="Arial"/>
          <w:sz w:val="24"/>
          <w:szCs w:val="24"/>
        </w:rPr>
        <w:t>Alagoas com o local especifico</w:t>
      </w:r>
      <w:proofErr w:type="gramEnd"/>
      <w:r w:rsidRPr="00455446">
        <w:rPr>
          <w:rFonts w:ascii="Arial" w:hAnsi="Arial" w:cs="Arial"/>
          <w:sz w:val="24"/>
          <w:szCs w:val="24"/>
        </w:rPr>
        <w:t xml:space="preserve"> determinado pela coordenação da APA.</w:t>
      </w:r>
    </w:p>
    <w:p w:rsidR="00975A4F" w:rsidRDefault="00975A4F" w:rsidP="00975A4F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 w:rsidRPr="00455446">
        <w:rPr>
          <w:rFonts w:ascii="Arial" w:hAnsi="Arial" w:cs="Arial"/>
          <w:sz w:val="24"/>
          <w:szCs w:val="24"/>
        </w:rPr>
        <w:t>Encerramento.</w:t>
      </w:r>
    </w:p>
    <w:p w:rsidR="00DF05FE" w:rsidRDefault="00DF05FE" w:rsidP="00975A4F">
      <w:pPr>
        <w:spacing w:before="120" w:after="0" w:line="240" w:lineRule="auto"/>
        <w:rPr>
          <w:rFonts w:ascii="Arial" w:hAnsi="Arial" w:cs="Arial"/>
          <w:sz w:val="24"/>
          <w:szCs w:val="24"/>
        </w:rPr>
      </w:pPr>
    </w:p>
    <w:p w:rsidR="00DF05FE" w:rsidRPr="00DF05FE" w:rsidRDefault="00DF05FE" w:rsidP="00DF05FE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F05FE">
        <w:rPr>
          <w:rFonts w:ascii="Arial" w:hAnsi="Arial" w:cs="Arial"/>
          <w:b/>
          <w:sz w:val="24"/>
          <w:szCs w:val="24"/>
        </w:rPr>
        <w:t>SÍNTESE DOS ENCAMINHAMENTOS</w:t>
      </w:r>
    </w:p>
    <w:p w:rsidR="00DF05FE" w:rsidRDefault="00DF05FE" w:rsidP="00E53E8C">
      <w:pPr>
        <w:pStyle w:val="PargrafodaLista"/>
        <w:numPr>
          <w:ilvl w:val="0"/>
          <w:numId w:val="9"/>
        </w:numPr>
        <w:spacing w:before="36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ao pouco tempo disponível durante as reuniões presenciais, há necessidade de aprimorar a discussão sobre as questões do Conselho </w:t>
      </w:r>
      <w:r w:rsidR="00E53E8C">
        <w:rPr>
          <w:rFonts w:ascii="Arial" w:hAnsi="Arial" w:cs="Arial"/>
          <w:sz w:val="24"/>
          <w:szCs w:val="24"/>
        </w:rPr>
        <w:t xml:space="preserve">e </w:t>
      </w:r>
      <w:proofErr w:type="gramStart"/>
      <w:r w:rsidR="00E53E8C">
        <w:rPr>
          <w:rFonts w:ascii="Arial" w:hAnsi="Arial" w:cs="Arial"/>
          <w:sz w:val="24"/>
          <w:szCs w:val="24"/>
        </w:rPr>
        <w:t>da Câmaras</w:t>
      </w:r>
      <w:proofErr w:type="gramEnd"/>
      <w:r w:rsidR="00E53E8C">
        <w:rPr>
          <w:rFonts w:ascii="Arial" w:hAnsi="Arial" w:cs="Arial"/>
          <w:sz w:val="24"/>
          <w:szCs w:val="24"/>
        </w:rPr>
        <w:t xml:space="preserve"> Técnicas </w:t>
      </w:r>
      <w:r>
        <w:rPr>
          <w:rFonts w:ascii="Arial" w:hAnsi="Arial" w:cs="Arial"/>
          <w:sz w:val="24"/>
          <w:szCs w:val="24"/>
        </w:rPr>
        <w:t>de forma virtual. Dessa forma ser</w:t>
      </w:r>
      <w:r w:rsidR="00E53E8C">
        <w:rPr>
          <w:rFonts w:ascii="Arial" w:hAnsi="Arial" w:cs="Arial"/>
          <w:sz w:val="24"/>
          <w:szCs w:val="24"/>
        </w:rPr>
        <w:t>ão tomadas as seguintes providências</w:t>
      </w:r>
      <w:r w:rsidR="00B9068F">
        <w:rPr>
          <w:rFonts w:ascii="Arial" w:hAnsi="Arial" w:cs="Arial"/>
          <w:sz w:val="24"/>
          <w:szCs w:val="24"/>
        </w:rPr>
        <w:t>:</w:t>
      </w:r>
    </w:p>
    <w:p w:rsidR="00975A4F" w:rsidRPr="00E53E8C" w:rsidRDefault="00E53E8C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F05FE" w:rsidRPr="00E53E8C">
        <w:rPr>
          <w:rFonts w:ascii="Arial" w:hAnsi="Arial" w:cs="Arial"/>
          <w:sz w:val="24"/>
          <w:szCs w:val="24"/>
        </w:rPr>
        <w:t xml:space="preserve">Newsletter do </w:t>
      </w:r>
      <w:proofErr w:type="gramStart"/>
      <w:r w:rsidR="00DF05FE" w:rsidRPr="00E53E8C">
        <w:rPr>
          <w:rFonts w:ascii="Arial" w:hAnsi="Arial" w:cs="Arial"/>
          <w:sz w:val="24"/>
          <w:szCs w:val="24"/>
        </w:rPr>
        <w:t>ICMBio</w:t>
      </w:r>
      <w:proofErr w:type="gramEnd"/>
      <w:r w:rsidR="00DF05FE" w:rsidRPr="00E53E8C">
        <w:rPr>
          <w:rFonts w:ascii="Arial" w:hAnsi="Arial" w:cs="Arial"/>
          <w:sz w:val="24"/>
          <w:szCs w:val="24"/>
        </w:rPr>
        <w:t xml:space="preserve"> para todos os conselheiros (com livre inscrição pelo site da APACC)  com o ob</w:t>
      </w:r>
      <w:r w:rsidRPr="00E53E8C">
        <w:rPr>
          <w:rFonts w:ascii="Arial" w:hAnsi="Arial" w:cs="Arial"/>
          <w:sz w:val="24"/>
          <w:szCs w:val="24"/>
        </w:rPr>
        <w:t>jetivo de manter todos a par do que a APACC tem feito;</w:t>
      </w:r>
    </w:p>
    <w:p w:rsidR="00E53E8C" w:rsidRDefault="00E53E8C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E53E8C">
        <w:rPr>
          <w:rFonts w:ascii="Arial" w:hAnsi="Arial" w:cs="Arial"/>
          <w:sz w:val="24"/>
          <w:szCs w:val="24"/>
        </w:rPr>
        <w:t xml:space="preserve">Reforçar e estimular o uso da lista de discussão do </w:t>
      </w:r>
      <w:proofErr w:type="spellStart"/>
      <w:r w:rsidRPr="00E53E8C">
        <w:rPr>
          <w:rFonts w:ascii="Arial" w:hAnsi="Arial" w:cs="Arial"/>
          <w:sz w:val="24"/>
          <w:szCs w:val="24"/>
        </w:rPr>
        <w:t>gmail</w:t>
      </w:r>
      <w:proofErr w:type="spellEnd"/>
      <w:r w:rsidRPr="00E53E8C">
        <w:rPr>
          <w:rFonts w:ascii="Arial" w:hAnsi="Arial" w:cs="Arial"/>
          <w:sz w:val="24"/>
          <w:szCs w:val="24"/>
        </w:rPr>
        <w:t>, na qual se espera maior participação de seus membros, participação esta que deverá se cobrada por todos, considerando o “papel do conselheiro”</w:t>
      </w:r>
      <w:r w:rsidR="00B9068F">
        <w:rPr>
          <w:rFonts w:ascii="Arial" w:hAnsi="Arial" w:cs="Arial"/>
          <w:sz w:val="24"/>
          <w:szCs w:val="24"/>
        </w:rPr>
        <w:t>.</w:t>
      </w:r>
    </w:p>
    <w:p w:rsidR="00226052" w:rsidRPr="00226052" w:rsidRDefault="002410BC" w:rsidP="00226052">
      <w:pPr>
        <w:pStyle w:val="PargrafodaLista"/>
        <w:numPr>
          <w:ilvl w:val="0"/>
          <w:numId w:val="9"/>
        </w:numPr>
        <w:spacing w:before="240" w:after="0" w:line="24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226052">
        <w:rPr>
          <w:rFonts w:ascii="Arial" w:hAnsi="Arial" w:cs="Arial"/>
          <w:sz w:val="24"/>
          <w:szCs w:val="24"/>
        </w:rPr>
        <w:t xml:space="preserve">Será encaminhado ao </w:t>
      </w:r>
      <w:proofErr w:type="gramStart"/>
      <w:r w:rsidRPr="00226052">
        <w:rPr>
          <w:rFonts w:ascii="Arial" w:hAnsi="Arial" w:cs="Arial"/>
          <w:sz w:val="24"/>
          <w:szCs w:val="24"/>
        </w:rPr>
        <w:t>ICMBio</w:t>
      </w:r>
      <w:proofErr w:type="gramEnd"/>
      <w:r w:rsidRPr="00226052">
        <w:rPr>
          <w:rFonts w:ascii="Arial" w:hAnsi="Arial" w:cs="Arial"/>
          <w:sz w:val="24"/>
          <w:szCs w:val="24"/>
        </w:rPr>
        <w:t xml:space="preserve"> sede a minuta de adequação da atividade de turismos nas zonas de visitação do município de Maragogi – AL, para que seja publicado Instrução Normativa incluindo as embarcações de pesca, hoje legalmente adaptadas e aprovadas pela marinha para realizar transporte de passageiros</w:t>
      </w:r>
      <w:r w:rsidR="0053219D" w:rsidRPr="00226052">
        <w:rPr>
          <w:rFonts w:ascii="Arial" w:hAnsi="Arial" w:cs="Arial"/>
          <w:sz w:val="24"/>
          <w:szCs w:val="24"/>
        </w:rPr>
        <w:t>.</w:t>
      </w:r>
      <w:r w:rsidRPr="00226052">
        <w:rPr>
          <w:rFonts w:ascii="Arial" w:hAnsi="Arial" w:cs="Arial"/>
          <w:sz w:val="24"/>
          <w:szCs w:val="24"/>
        </w:rPr>
        <w:t xml:space="preserve">  </w:t>
      </w:r>
    </w:p>
    <w:p w:rsidR="00226052" w:rsidRPr="00226052" w:rsidRDefault="00226052" w:rsidP="00226052">
      <w:pPr>
        <w:pStyle w:val="PargrafodaLista"/>
        <w:spacing w:before="240" w:after="0" w:line="240" w:lineRule="auto"/>
        <w:ind w:left="567"/>
        <w:jc w:val="both"/>
        <w:rPr>
          <w:rFonts w:ascii="Arial" w:hAnsi="Arial" w:cs="Arial"/>
          <w:color w:val="FF0000"/>
          <w:sz w:val="24"/>
          <w:szCs w:val="24"/>
        </w:rPr>
      </w:pPr>
    </w:p>
    <w:p w:rsidR="0053219D" w:rsidRPr="00226052" w:rsidRDefault="00226052" w:rsidP="00226052">
      <w:pPr>
        <w:pStyle w:val="PargrafodaLista"/>
        <w:numPr>
          <w:ilvl w:val="0"/>
          <w:numId w:val="9"/>
        </w:numPr>
        <w:spacing w:before="240" w:after="0" w:line="240" w:lineRule="auto"/>
        <w:ind w:left="567" w:hanging="567"/>
        <w:jc w:val="both"/>
        <w:rPr>
          <w:rFonts w:ascii="Arial" w:hAnsi="Arial" w:cs="Arial"/>
          <w:color w:val="FF0000"/>
          <w:sz w:val="24"/>
          <w:szCs w:val="24"/>
        </w:rPr>
      </w:pPr>
      <w:r w:rsidRPr="00226052">
        <w:rPr>
          <w:rFonts w:ascii="Arial" w:hAnsi="Arial" w:cs="Arial"/>
          <w:sz w:val="24"/>
          <w:szCs w:val="24"/>
        </w:rPr>
        <w:t>Programação do CONAPAC (conforme página</w:t>
      </w:r>
      <w:r>
        <w:rPr>
          <w:rFonts w:ascii="Arial" w:hAnsi="Arial" w:cs="Arial"/>
          <w:sz w:val="24"/>
          <w:szCs w:val="24"/>
        </w:rPr>
        <w:t>s 12 e</w:t>
      </w:r>
      <w:r w:rsidRPr="00226052">
        <w:rPr>
          <w:rFonts w:ascii="Arial" w:hAnsi="Arial" w:cs="Arial"/>
          <w:sz w:val="24"/>
          <w:szCs w:val="24"/>
        </w:rPr>
        <w:t xml:space="preserve"> 13);</w:t>
      </w:r>
    </w:p>
    <w:p w:rsidR="00226052" w:rsidRPr="00226052" w:rsidRDefault="00226052" w:rsidP="00226052">
      <w:pPr>
        <w:pStyle w:val="PargrafodaLista"/>
        <w:rPr>
          <w:rFonts w:ascii="Arial" w:hAnsi="Arial" w:cs="Arial"/>
          <w:color w:val="FF0000"/>
          <w:sz w:val="24"/>
          <w:szCs w:val="24"/>
        </w:rPr>
      </w:pPr>
    </w:p>
    <w:p w:rsidR="00226052" w:rsidRDefault="00E53E8C" w:rsidP="00B9068F">
      <w:pPr>
        <w:pStyle w:val="PargrafodaLista"/>
        <w:numPr>
          <w:ilvl w:val="0"/>
          <w:numId w:val="9"/>
        </w:numPr>
        <w:spacing w:before="36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26052">
        <w:rPr>
          <w:rFonts w:ascii="Arial" w:hAnsi="Arial" w:cs="Arial"/>
          <w:sz w:val="24"/>
          <w:szCs w:val="24"/>
        </w:rPr>
        <w:t>Considerando que o Plano de Manejo da APACC foi aprovado em 01/02/2013 e que até o momento não está disponível o diagnóstico do Plano de Manejo</w:t>
      </w:r>
      <w:r w:rsidR="00B9068F" w:rsidRPr="00226052">
        <w:rPr>
          <w:rFonts w:ascii="Arial" w:hAnsi="Arial" w:cs="Arial"/>
          <w:sz w:val="24"/>
          <w:szCs w:val="24"/>
        </w:rPr>
        <w:t>, o CONAPAC solicita aos responsáveis (capitaneado pelo Departamento de Oceanografia da UFPE) pela elaboração desse Diagnóstico e entrega com máxima urgência do mesmo para que a APACC possa disponibilizá-lo;</w:t>
      </w:r>
    </w:p>
    <w:p w:rsidR="00226052" w:rsidRPr="00226052" w:rsidRDefault="00226052" w:rsidP="00226052">
      <w:pPr>
        <w:pStyle w:val="PargrafodaLista"/>
        <w:rPr>
          <w:rFonts w:ascii="Arial" w:hAnsi="Arial" w:cs="Arial"/>
          <w:sz w:val="24"/>
          <w:szCs w:val="24"/>
        </w:rPr>
      </w:pPr>
    </w:p>
    <w:p w:rsidR="00B9068F" w:rsidRPr="00226052" w:rsidRDefault="00B9068F" w:rsidP="00B9068F">
      <w:pPr>
        <w:pStyle w:val="PargrafodaLista"/>
        <w:numPr>
          <w:ilvl w:val="0"/>
          <w:numId w:val="9"/>
        </w:numPr>
        <w:spacing w:before="360"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226052">
        <w:rPr>
          <w:rFonts w:ascii="Arial" w:hAnsi="Arial" w:cs="Arial"/>
          <w:sz w:val="24"/>
          <w:szCs w:val="24"/>
        </w:rPr>
        <w:t xml:space="preserve">Considerando a pouca efetividade das Câmaras Técnicas até então, foi definido que cada CT terá um ponto focal do </w:t>
      </w:r>
      <w:proofErr w:type="gramStart"/>
      <w:r w:rsidRPr="00226052">
        <w:rPr>
          <w:rFonts w:ascii="Arial" w:hAnsi="Arial" w:cs="Arial"/>
          <w:sz w:val="24"/>
          <w:szCs w:val="24"/>
        </w:rPr>
        <w:t>ICMBio</w:t>
      </w:r>
      <w:proofErr w:type="gramEnd"/>
      <w:r w:rsidRPr="00226052">
        <w:rPr>
          <w:rFonts w:ascii="Arial" w:hAnsi="Arial" w:cs="Arial"/>
          <w:sz w:val="24"/>
          <w:szCs w:val="24"/>
        </w:rPr>
        <w:t xml:space="preserve"> e um novo Coordenador e Eduardo encaminhará aos coordenadores </w:t>
      </w:r>
      <w:proofErr w:type="spellStart"/>
      <w:r w:rsidRPr="00226052">
        <w:rPr>
          <w:rFonts w:ascii="Arial" w:hAnsi="Arial" w:cs="Arial"/>
          <w:sz w:val="24"/>
          <w:szCs w:val="24"/>
        </w:rPr>
        <w:t>email</w:t>
      </w:r>
      <w:proofErr w:type="spellEnd"/>
      <w:r w:rsidRPr="00226052">
        <w:rPr>
          <w:rFonts w:ascii="Arial" w:hAnsi="Arial" w:cs="Arial"/>
          <w:sz w:val="24"/>
          <w:szCs w:val="24"/>
        </w:rPr>
        <w:t xml:space="preserve"> com a matriz já elaborada e a composição:</w:t>
      </w:r>
    </w:p>
    <w:p w:rsidR="00B9068F" w:rsidRPr="00B9068F" w:rsidRDefault="00B9068F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9068F">
        <w:rPr>
          <w:rFonts w:ascii="Arial" w:hAnsi="Arial" w:cs="Arial"/>
          <w:sz w:val="24"/>
          <w:szCs w:val="24"/>
        </w:rPr>
        <w:t xml:space="preserve">Pesca – </w:t>
      </w:r>
      <w:r>
        <w:rPr>
          <w:rFonts w:ascii="Arial" w:hAnsi="Arial" w:cs="Arial"/>
          <w:sz w:val="24"/>
          <w:szCs w:val="24"/>
        </w:rPr>
        <w:t xml:space="preserve">Coordenador </w:t>
      </w:r>
      <w:proofErr w:type="spellStart"/>
      <w:r w:rsidRPr="00B9068F">
        <w:rPr>
          <w:rFonts w:ascii="Arial" w:hAnsi="Arial" w:cs="Arial"/>
          <w:sz w:val="24"/>
          <w:szCs w:val="24"/>
        </w:rPr>
        <w:t>Darlane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B9068F">
        <w:rPr>
          <w:rFonts w:ascii="Arial" w:hAnsi="Arial" w:cs="Arial"/>
          <w:sz w:val="24"/>
          <w:szCs w:val="24"/>
        </w:rPr>
        <w:t xml:space="preserve"> </w:t>
      </w:r>
      <w:proofErr w:type="gramEnd"/>
      <w:r w:rsidRPr="00B9068F">
        <w:rPr>
          <w:rFonts w:ascii="Arial" w:hAnsi="Arial" w:cs="Arial"/>
          <w:sz w:val="24"/>
          <w:szCs w:val="24"/>
        </w:rPr>
        <w:t xml:space="preserve">ponto focal </w:t>
      </w:r>
      <w:r>
        <w:rPr>
          <w:rFonts w:ascii="Arial" w:hAnsi="Arial" w:cs="Arial"/>
          <w:sz w:val="24"/>
          <w:szCs w:val="24"/>
        </w:rPr>
        <w:t>do ICMBio Eriberto;</w:t>
      </w:r>
    </w:p>
    <w:p w:rsidR="00B9068F" w:rsidRPr="00B9068F" w:rsidRDefault="00B9068F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Turismo – Coordenador Wanderlei e Ulisses (Turismo de base comunitária) </w:t>
      </w:r>
      <w:r w:rsidRPr="00B9068F">
        <w:rPr>
          <w:rFonts w:ascii="Arial" w:hAnsi="Arial" w:cs="Arial"/>
          <w:sz w:val="24"/>
          <w:szCs w:val="24"/>
        </w:rPr>
        <w:t xml:space="preserve">ponto focal </w:t>
      </w: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 w:rsidRPr="00B9068F">
        <w:rPr>
          <w:rFonts w:ascii="Arial" w:hAnsi="Arial" w:cs="Arial"/>
          <w:sz w:val="24"/>
          <w:szCs w:val="24"/>
        </w:rPr>
        <w:t>ICMBio</w:t>
      </w:r>
      <w:proofErr w:type="gramEnd"/>
      <w:r w:rsidRPr="00B9068F">
        <w:rPr>
          <w:rFonts w:ascii="Arial" w:hAnsi="Arial" w:cs="Arial"/>
          <w:sz w:val="24"/>
          <w:szCs w:val="24"/>
        </w:rPr>
        <w:t xml:space="preserve"> Marcelo</w:t>
      </w:r>
      <w:r>
        <w:rPr>
          <w:rFonts w:ascii="Arial" w:hAnsi="Arial" w:cs="Arial"/>
          <w:sz w:val="24"/>
          <w:szCs w:val="24"/>
        </w:rPr>
        <w:t>;</w:t>
      </w:r>
    </w:p>
    <w:p w:rsidR="00B9068F" w:rsidRPr="00B9068F" w:rsidRDefault="00B9068F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9068F">
        <w:rPr>
          <w:rFonts w:ascii="Arial" w:hAnsi="Arial" w:cs="Arial"/>
          <w:sz w:val="24"/>
          <w:szCs w:val="24"/>
        </w:rPr>
        <w:t xml:space="preserve">Impacto-pesquisa: </w:t>
      </w:r>
      <w:r>
        <w:rPr>
          <w:rFonts w:ascii="Arial" w:hAnsi="Arial" w:cs="Arial"/>
          <w:sz w:val="24"/>
          <w:szCs w:val="24"/>
        </w:rPr>
        <w:t xml:space="preserve">Coordenadores Mônica </w:t>
      </w:r>
      <w:proofErr w:type="spellStart"/>
      <w:r>
        <w:rPr>
          <w:rFonts w:ascii="Arial" w:hAnsi="Arial" w:cs="Arial"/>
          <w:sz w:val="24"/>
          <w:szCs w:val="24"/>
        </w:rPr>
        <w:t>Dorigo</w:t>
      </w:r>
      <w:proofErr w:type="spellEnd"/>
      <w:r>
        <w:rPr>
          <w:rFonts w:ascii="Arial" w:hAnsi="Arial" w:cs="Arial"/>
          <w:sz w:val="24"/>
          <w:szCs w:val="24"/>
        </w:rPr>
        <w:t xml:space="preserve"> e</w:t>
      </w:r>
      <w:r w:rsidRPr="00B9068F">
        <w:rPr>
          <w:rFonts w:ascii="Arial" w:hAnsi="Arial" w:cs="Arial"/>
          <w:sz w:val="24"/>
          <w:szCs w:val="24"/>
        </w:rPr>
        <w:t xml:space="preserve"> Bruno</w:t>
      </w:r>
      <w:r>
        <w:rPr>
          <w:rFonts w:ascii="Arial" w:hAnsi="Arial" w:cs="Arial"/>
          <w:sz w:val="24"/>
          <w:szCs w:val="24"/>
        </w:rPr>
        <w:t xml:space="preserve">, </w:t>
      </w:r>
      <w:r w:rsidRPr="00B9068F">
        <w:rPr>
          <w:rFonts w:ascii="Arial" w:hAnsi="Arial" w:cs="Arial"/>
          <w:sz w:val="24"/>
          <w:szCs w:val="24"/>
        </w:rPr>
        <w:t xml:space="preserve">ponto focal </w:t>
      </w: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 w:rsidRPr="00B9068F">
        <w:rPr>
          <w:rFonts w:ascii="Arial" w:hAnsi="Arial" w:cs="Arial"/>
          <w:sz w:val="24"/>
          <w:szCs w:val="24"/>
        </w:rPr>
        <w:t>ICMBio</w:t>
      </w:r>
      <w:proofErr w:type="gramEnd"/>
      <w:r>
        <w:rPr>
          <w:rFonts w:ascii="Arial" w:hAnsi="Arial" w:cs="Arial"/>
          <w:sz w:val="24"/>
          <w:szCs w:val="24"/>
        </w:rPr>
        <w:t xml:space="preserve"> Eduardo;</w:t>
      </w:r>
    </w:p>
    <w:p w:rsidR="00B9068F" w:rsidRDefault="00B9068F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9068F">
        <w:rPr>
          <w:rFonts w:ascii="Arial" w:hAnsi="Arial" w:cs="Arial"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(e Educação Ambiental) Coordenador</w:t>
      </w:r>
      <w:r w:rsidRPr="00B9068F">
        <w:rPr>
          <w:rFonts w:ascii="Arial" w:hAnsi="Arial" w:cs="Arial"/>
          <w:sz w:val="24"/>
          <w:szCs w:val="24"/>
        </w:rPr>
        <w:t xml:space="preserve"> Luís Otávio</w:t>
      </w:r>
      <w:r>
        <w:rPr>
          <w:rFonts w:ascii="Arial" w:hAnsi="Arial" w:cs="Arial"/>
          <w:sz w:val="24"/>
          <w:szCs w:val="24"/>
        </w:rPr>
        <w:t xml:space="preserve">, </w:t>
      </w:r>
      <w:r w:rsidRPr="00B9068F">
        <w:rPr>
          <w:rFonts w:ascii="Arial" w:hAnsi="Arial" w:cs="Arial"/>
          <w:sz w:val="24"/>
          <w:szCs w:val="24"/>
        </w:rPr>
        <w:t>ponto focal</w:t>
      </w:r>
      <w:r>
        <w:rPr>
          <w:rFonts w:ascii="Arial" w:hAnsi="Arial" w:cs="Arial"/>
          <w:sz w:val="24"/>
          <w:szCs w:val="24"/>
        </w:rPr>
        <w:t xml:space="preserve"> de</w:t>
      </w:r>
      <w:r w:rsidRPr="00B9068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068F">
        <w:rPr>
          <w:rFonts w:ascii="Arial" w:hAnsi="Arial" w:cs="Arial"/>
          <w:sz w:val="24"/>
          <w:szCs w:val="24"/>
        </w:rPr>
        <w:t>ICMBio</w:t>
      </w:r>
      <w:proofErr w:type="gramEnd"/>
      <w:r w:rsidRPr="00B9068F">
        <w:rPr>
          <w:rFonts w:ascii="Arial" w:hAnsi="Arial" w:cs="Arial"/>
          <w:sz w:val="24"/>
          <w:szCs w:val="24"/>
        </w:rPr>
        <w:t xml:space="preserve"> Claudio</w:t>
      </w:r>
      <w:r>
        <w:rPr>
          <w:rFonts w:ascii="Arial" w:hAnsi="Arial" w:cs="Arial"/>
          <w:sz w:val="24"/>
          <w:szCs w:val="24"/>
        </w:rPr>
        <w:t xml:space="preserve"> (</w:t>
      </w:r>
      <w:r w:rsidRPr="00B9068F">
        <w:rPr>
          <w:rFonts w:ascii="Arial" w:hAnsi="Arial" w:cs="Arial"/>
          <w:sz w:val="24"/>
          <w:szCs w:val="24"/>
        </w:rPr>
        <w:t>Ulisses no caso de Claudio se ausentar).</w:t>
      </w:r>
    </w:p>
    <w:p w:rsidR="002410BC" w:rsidRPr="00B9068F" w:rsidRDefault="002410BC" w:rsidP="00B9068F">
      <w:p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3E8C" w:rsidRPr="00E53E8C" w:rsidRDefault="00E53E8C" w:rsidP="00E53E8C">
      <w:pPr>
        <w:spacing w:before="120" w:after="0" w:line="240" w:lineRule="auto"/>
        <w:ind w:left="428"/>
        <w:rPr>
          <w:rFonts w:ascii="Arial" w:hAnsi="Arial" w:cs="Arial"/>
          <w:sz w:val="24"/>
          <w:szCs w:val="24"/>
        </w:rPr>
      </w:pPr>
    </w:p>
    <w:sectPr w:rsidR="00E53E8C" w:rsidRPr="00E53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0301"/>
    <w:multiLevelType w:val="hybridMultilevel"/>
    <w:tmpl w:val="5C7C8F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CF16F7"/>
    <w:multiLevelType w:val="hybridMultilevel"/>
    <w:tmpl w:val="84A89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A297B"/>
    <w:multiLevelType w:val="hybridMultilevel"/>
    <w:tmpl w:val="3B1C0C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7D2550"/>
    <w:multiLevelType w:val="hybridMultilevel"/>
    <w:tmpl w:val="94502B2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99F3C11"/>
    <w:multiLevelType w:val="hybridMultilevel"/>
    <w:tmpl w:val="C3CCD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735B4"/>
    <w:multiLevelType w:val="multilevel"/>
    <w:tmpl w:val="E496F3C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4C8A1B40"/>
    <w:multiLevelType w:val="hybridMultilevel"/>
    <w:tmpl w:val="217CD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913A9"/>
    <w:multiLevelType w:val="hybridMultilevel"/>
    <w:tmpl w:val="BB0AE45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65872860"/>
    <w:multiLevelType w:val="hybridMultilevel"/>
    <w:tmpl w:val="26E6C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C1451"/>
    <w:multiLevelType w:val="hybridMultilevel"/>
    <w:tmpl w:val="578CF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F8"/>
    <w:rsid w:val="000327AD"/>
    <w:rsid w:val="00075952"/>
    <w:rsid w:val="00097753"/>
    <w:rsid w:val="00110CD5"/>
    <w:rsid w:val="0015553C"/>
    <w:rsid w:val="00226052"/>
    <w:rsid w:val="002410BC"/>
    <w:rsid w:val="00332ACF"/>
    <w:rsid w:val="00356352"/>
    <w:rsid w:val="00360826"/>
    <w:rsid w:val="00472D5C"/>
    <w:rsid w:val="0053219D"/>
    <w:rsid w:val="00694B15"/>
    <w:rsid w:val="006C7846"/>
    <w:rsid w:val="007D2D28"/>
    <w:rsid w:val="008411F0"/>
    <w:rsid w:val="008C7AA4"/>
    <w:rsid w:val="009641C9"/>
    <w:rsid w:val="00975A4F"/>
    <w:rsid w:val="00B01D56"/>
    <w:rsid w:val="00B9068F"/>
    <w:rsid w:val="00CC5477"/>
    <w:rsid w:val="00D0433D"/>
    <w:rsid w:val="00DE68F8"/>
    <w:rsid w:val="00DF05FE"/>
    <w:rsid w:val="00E53E8C"/>
    <w:rsid w:val="00F40597"/>
    <w:rsid w:val="00F66F3D"/>
    <w:rsid w:val="00F9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8F8"/>
    <w:pPr>
      <w:ind w:left="720"/>
      <w:contextualSpacing/>
    </w:pPr>
  </w:style>
  <w:style w:type="paragraph" w:customStyle="1" w:styleId="Padro">
    <w:name w:val="Padrão"/>
    <w:rsid w:val="00DE68F8"/>
    <w:pPr>
      <w:tabs>
        <w:tab w:val="left" w:pos="708"/>
      </w:tabs>
      <w:suppressAutoHyphens/>
    </w:pPr>
    <w:rPr>
      <w:rFonts w:ascii="Calibri" w:eastAsia="SimSun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964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8F8"/>
    <w:pPr>
      <w:ind w:left="720"/>
      <w:contextualSpacing/>
    </w:pPr>
  </w:style>
  <w:style w:type="paragraph" w:customStyle="1" w:styleId="Padro">
    <w:name w:val="Padrão"/>
    <w:rsid w:val="00DE68F8"/>
    <w:pPr>
      <w:tabs>
        <w:tab w:val="left" w:pos="708"/>
      </w:tabs>
      <w:suppressAutoHyphens/>
    </w:pPr>
    <w:rPr>
      <w:rFonts w:ascii="Calibri" w:eastAsia="SimSun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964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cmbio.gov.br/apacostadoscora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FF501-2DD6-4E3E-A947-46361DAC3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3825</Words>
  <Characters>20656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2013-08-27T19:59:00Z</dcterms:created>
  <dcterms:modified xsi:type="dcterms:W3CDTF">2013-08-27T20:06:00Z</dcterms:modified>
</cp:coreProperties>
</file>